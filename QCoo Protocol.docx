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7466"/>
      <w:bookmarkStart w:id="1" w:name="_Toc8105"/>
      <w:r>
        <w:rPr>
          <w:rFonts w:hint="eastAsia"/>
          <w:lang w:eastAsia="zh-CN"/>
        </w:rPr>
        <w:t xml:space="preserve">QCoo  </w:t>
      </w:r>
      <w:r>
        <w:rPr>
          <w:rFonts w:hint="eastAsia"/>
          <w:lang w:val="en-US" w:eastAsia="zh-CN"/>
        </w:rPr>
        <w:t>Protocol</w:t>
      </w:r>
      <w:bookmarkEnd w:id="0"/>
      <w:bookmarkEnd w:id="1"/>
    </w:p>
    <w:p>
      <w:pPr>
        <w:pStyle w:val="15"/>
        <w:rPr>
          <w:rFonts w:hint="eastAsia" w:eastAsia="等线 Light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 xml:space="preserve">Catalog </w:t>
      </w:r>
    </w:p>
    <w:p>
      <w:pPr>
        <w:pStyle w:val="8"/>
        <w:tabs>
          <w:tab w:val="right" w:leader="dot" w:pos="10466"/>
        </w:tabs>
        <w:rPr>
          <w:del w:id="6" w:author="??319437" w:date="2018-05-31T19:21:57Z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del w:id="7" w:author="??319437" w:date="2018-05-31T19:21:57Z">
        <w:r>
          <w:rPr/>
          <w:fldChar w:fldCharType="begin"/>
        </w:r>
      </w:del>
      <w:del w:id="8" w:author="??319437" w:date="2018-05-31T19:21:57Z">
        <w:r>
          <w:rPr/>
          <w:delInstrText xml:space="preserve"> HYPERLINK \l _Toc8105 </w:delInstrText>
        </w:r>
      </w:del>
      <w:del w:id="9" w:author="??319437" w:date="2018-05-31T19:21:57Z">
        <w:r>
          <w:rPr/>
          <w:fldChar w:fldCharType="separate"/>
        </w:r>
      </w:del>
      <w:del w:id="10" w:author="??319437" w:date="2018-05-31T19:21:57Z">
        <w:r>
          <w:rPr>
            <w:rFonts w:hint="eastAsia"/>
            <w:lang w:eastAsia="zh-CN"/>
          </w:rPr>
          <w:delText xml:space="preserve">QCoo  </w:delText>
        </w:r>
      </w:del>
      <w:del w:id="11" w:author="??319437" w:date="2018-05-31T19:21:57Z">
        <w:r>
          <w:rPr>
            <w:rFonts w:hint="eastAsia"/>
            <w:lang w:val="en-US" w:eastAsia="zh-CN"/>
          </w:rPr>
          <w:delText>Protocol</w:delText>
        </w:r>
      </w:del>
      <w:del w:id="12" w:author="??319437" w:date="2018-05-31T19:21:57Z">
        <w:r>
          <w:rPr/>
          <w:tab/>
        </w:r>
      </w:del>
      <w:del w:id="13" w:author="??319437" w:date="2018-05-31T19:21:57Z">
        <w:r>
          <w:rPr/>
          <w:fldChar w:fldCharType="begin"/>
        </w:r>
      </w:del>
      <w:del w:id="14" w:author="??319437" w:date="2018-05-31T19:21:57Z">
        <w:r>
          <w:rPr/>
          <w:delInstrText xml:space="preserve"> PAGEREF _Toc8105 </w:delInstrText>
        </w:r>
      </w:del>
      <w:del w:id="15" w:author="??319437" w:date="2018-05-31T19:21:57Z">
        <w:r>
          <w:rPr/>
          <w:fldChar w:fldCharType="separate"/>
        </w:r>
      </w:del>
      <w:del w:id="16" w:author="??319437" w:date="2018-05-31T19:21:57Z">
        <w:r>
          <w:rPr/>
          <w:delText>1</w:delText>
        </w:r>
      </w:del>
      <w:del w:id="17" w:author="??319437" w:date="2018-05-31T19:21:57Z">
        <w:r>
          <w:rPr/>
          <w:fldChar w:fldCharType="end"/>
        </w:r>
      </w:del>
      <w:del w:id="18" w:author="??319437" w:date="2018-05-31T19:21:57Z">
        <w:r>
          <w:rPr/>
          <w:fldChar w:fldCharType="end"/>
        </w:r>
      </w:del>
    </w:p>
    <w:p>
      <w:pPr>
        <w:pStyle w:val="10"/>
        <w:tabs>
          <w:tab w:val="right" w:leader="dot" w:pos="10466"/>
        </w:tabs>
        <w:rPr>
          <w:del w:id="19" w:author="??319437" w:date="2018-05-31T19:21:57Z"/>
        </w:rPr>
      </w:pPr>
      <w:del w:id="2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21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_Toc27308 </w:delInstrText>
        </w:r>
      </w:del>
      <w:del w:id="2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23" w:author="??319437" w:date="2018-05-31T19:21:57Z">
        <w:r>
          <w:rPr>
            <w:rFonts w:hint="eastAsia"/>
            <w:lang w:val="en-US" w:eastAsia="zh-CN"/>
          </w:rPr>
          <w:delText>Comment</w:delText>
        </w:r>
      </w:del>
      <w:del w:id="24" w:author="??319437" w:date="2018-05-31T19:21:57Z">
        <w:r>
          <w:rPr/>
          <w:tab/>
        </w:r>
      </w:del>
      <w:del w:id="25" w:author="??319437" w:date="2018-05-31T19:21:57Z">
        <w:r>
          <w:rPr/>
          <w:fldChar w:fldCharType="begin"/>
        </w:r>
      </w:del>
      <w:del w:id="26" w:author="??319437" w:date="2018-05-31T19:21:57Z">
        <w:r>
          <w:rPr/>
          <w:delInstrText xml:space="preserve"> PAGEREF _Toc27308 </w:delInstrText>
        </w:r>
      </w:del>
      <w:del w:id="27" w:author="??319437" w:date="2018-05-31T19:21:57Z">
        <w:r>
          <w:rPr/>
          <w:fldChar w:fldCharType="separate"/>
        </w:r>
      </w:del>
      <w:del w:id="28" w:author="??319437" w:date="2018-05-31T19:21:57Z">
        <w:r>
          <w:rPr/>
          <w:delText>2</w:delText>
        </w:r>
      </w:del>
      <w:del w:id="29" w:author="??319437" w:date="2018-05-31T19:21:57Z">
        <w:r>
          <w:rPr/>
          <w:fldChar w:fldCharType="end"/>
        </w:r>
      </w:del>
      <w:del w:id="3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10"/>
        <w:tabs>
          <w:tab w:val="right" w:leader="dot" w:pos="10466"/>
        </w:tabs>
        <w:rPr>
          <w:del w:id="31" w:author="??319437" w:date="2018-05-31T19:21:57Z"/>
        </w:rPr>
      </w:pPr>
      <w:del w:id="3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33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_Toc32027 </w:delInstrText>
        </w:r>
      </w:del>
      <w:del w:id="3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35" w:author="??319437" w:date="2018-05-31T19:21:57Z">
        <w:r>
          <w:rPr>
            <w:rFonts w:hint="eastAsia"/>
            <w:b/>
            <w:bCs w:val="0"/>
            <w:lang w:val="en-US" w:eastAsia="zh-CN"/>
          </w:rPr>
          <w:delText>There are Two Ways For Communication  :</w:delText>
        </w:r>
      </w:del>
      <w:del w:id="36" w:author="??319437" w:date="2018-05-31T19:21:57Z">
        <w:r>
          <w:rPr/>
          <w:tab/>
        </w:r>
      </w:del>
      <w:del w:id="37" w:author="??319437" w:date="2018-05-31T19:21:57Z">
        <w:r>
          <w:rPr/>
          <w:fldChar w:fldCharType="begin"/>
        </w:r>
      </w:del>
      <w:del w:id="38" w:author="??319437" w:date="2018-05-31T19:21:57Z">
        <w:r>
          <w:rPr/>
          <w:delInstrText xml:space="preserve"> PAGEREF _Toc32027 </w:delInstrText>
        </w:r>
      </w:del>
      <w:del w:id="39" w:author="??319437" w:date="2018-05-31T19:21:57Z">
        <w:r>
          <w:rPr/>
          <w:fldChar w:fldCharType="separate"/>
        </w:r>
      </w:del>
      <w:del w:id="40" w:author="??319437" w:date="2018-05-31T19:21:57Z">
        <w:r>
          <w:rPr/>
          <w:delText>2</w:delText>
        </w:r>
      </w:del>
      <w:del w:id="41" w:author="??319437" w:date="2018-05-31T19:21:57Z">
        <w:r>
          <w:rPr/>
          <w:fldChar w:fldCharType="end"/>
        </w:r>
      </w:del>
      <w:del w:id="4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5"/>
        <w:tabs>
          <w:tab w:val="right" w:leader="dot" w:pos="10466"/>
        </w:tabs>
        <w:rPr>
          <w:del w:id="43" w:author="??319437" w:date="2018-05-31T19:21:57Z"/>
        </w:rPr>
      </w:pPr>
      <w:del w:id="4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45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_Toc10586 </w:delInstrText>
        </w:r>
      </w:del>
      <w:del w:id="46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47" w:author="??319437" w:date="2018-05-31T19:21:57Z">
        <w:r>
          <w:rPr>
            <w:rFonts w:hint="eastAsia"/>
            <w:b/>
            <w:bCs w:val="0"/>
            <w:lang w:val="en-US" w:eastAsia="zh-CN"/>
          </w:rPr>
          <w:delText xml:space="preserve">One </w:delText>
        </w:r>
      </w:del>
      <w:del w:id="48" w:author="??319437" w:date="2018-05-31T19:21:57Z">
        <w:r>
          <w:rPr>
            <w:b/>
            <w:bCs w:val="0"/>
          </w:rPr>
          <w:delText>、</w:delText>
        </w:r>
      </w:del>
      <w:del w:id="49" w:author="??319437" w:date="2018-05-31T19:21:57Z">
        <w:r>
          <w:rPr>
            <w:rFonts w:hint="eastAsia"/>
            <w:b/>
            <w:bCs w:val="0"/>
            <w:lang w:val="en-US" w:eastAsia="zh-CN"/>
          </w:rPr>
          <w:delText>Execute :</w:delText>
        </w:r>
      </w:del>
      <w:del w:id="50" w:author="??319437" w:date="2018-05-31T19:21:57Z">
        <w:r>
          <w:rPr/>
          <w:tab/>
        </w:r>
      </w:del>
      <w:del w:id="51" w:author="??319437" w:date="2018-05-31T19:21:57Z">
        <w:r>
          <w:rPr/>
          <w:fldChar w:fldCharType="begin"/>
        </w:r>
      </w:del>
      <w:del w:id="52" w:author="??319437" w:date="2018-05-31T19:21:57Z">
        <w:r>
          <w:rPr/>
          <w:delInstrText xml:space="preserve"> PAGEREF _Toc10586 </w:delInstrText>
        </w:r>
      </w:del>
      <w:del w:id="53" w:author="??319437" w:date="2018-05-31T19:21:57Z">
        <w:r>
          <w:rPr/>
          <w:fldChar w:fldCharType="separate"/>
        </w:r>
      </w:del>
      <w:del w:id="54" w:author="??319437" w:date="2018-05-31T19:21:57Z">
        <w:r>
          <w:rPr/>
          <w:delText>2</w:delText>
        </w:r>
      </w:del>
      <w:del w:id="55" w:author="??319437" w:date="2018-05-31T19:21:57Z">
        <w:r>
          <w:rPr/>
          <w:fldChar w:fldCharType="end"/>
        </w:r>
      </w:del>
      <w:del w:id="56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5"/>
        <w:tabs>
          <w:tab w:val="right" w:leader="dot" w:pos="10466"/>
        </w:tabs>
        <w:rPr>
          <w:del w:id="57" w:author="??319437" w:date="2018-05-31T19:21:57Z"/>
        </w:rPr>
      </w:pPr>
      <w:del w:id="58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59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_Toc42 </w:delInstrText>
        </w:r>
      </w:del>
      <w:del w:id="6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61" w:author="??319437" w:date="2018-05-31T19:21:57Z">
        <w:r>
          <w:rPr>
            <w:rFonts w:hint="eastAsia"/>
            <w:b/>
            <w:bCs w:val="0"/>
            <w:lang w:val="en-US" w:eastAsia="zh-CN"/>
          </w:rPr>
          <w:delText>Two</w:delText>
        </w:r>
      </w:del>
      <w:del w:id="62" w:author="??319437" w:date="2018-05-31T19:21:57Z">
        <w:r>
          <w:rPr>
            <w:b/>
            <w:bCs w:val="0"/>
          </w:rPr>
          <w:delText>、</w:delText>
        </w:r>
      </w:del>
      <w:del w:id="63" w:author="??319437" w:date="2018-05-31T19:21:57Z">
        <w:r>
          <w:rPr>
            <w:rFonts w:hint="eastAsia"/>
            <w:b/>
            <w:bCs w:val="0"/>
            <w:lang w:val="en-US" w:eastAsia="zh-CN"/>
          </w:rPr>
          <w:delText>Query :</w:delText>
        </w:r>
      </w:del>
      <w:del w:id="64" w:author="??319437" w:date="2018-05-31T19:21:57Z">
        <w:r>
          <w:rPr/>
          <w:tab/>
        </w:r>
      </w:del>
      <w:del w:id="65" w:author="??319437" w:date="2018-05-31T19:21:57Z">
        <w:r>
          <w:rPr/>
          <w:fldChar w:fldCharType="begin"/>
        </w:r>
      </w:del>
      <w:del w:id="66" w:author="??319437" w:date="2018-05-31T19:21:57Z">
        <w:r>
          <w:rPr/>
          <w:delInstrText xml:space="preserve"> PAGEREF _Toc42 </w:delInstrText>
        </w:r>
      </w:del>
      <w:del w:id="67" w:author="??319437" w:date="2018-05-31T19:21:57Z">
        <w:r>
          <w:rPr/>
          <w:fldChar w:fldCharType="separate"/>
        </w:r>
      </w:del>
      <w:del w:id="68" w:author="??319437" w:date="2018-05-31T19:21:57Z">
        <w:r>
          <w:rPr/>
          <w:delText>2</w:delText>
        </w:r>
      </w:del>
      <w:del w:id="69" w:author="??319437" w:date="2018-05-31T19:21:57Z">
        <w:r>
          <w:rPr/>
          <w:fldChar w:fldCharType="end"/>
        </w:r>
      </w:del>
      <w:del w:id="7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10"/>
        <w:tabs>
          <w:tab w:val="right" w:leader="dot" w:pos="10466"/>
        </w:tabs>
        <w:rPr>
          <w:del w:id="71" w:author="??319437" w:date="2018-05-31T19:21:57Z"/>
        </w:rPr>
      </w:pPr>
      <w:del w:id="7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73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_Toc5764 </w:delInstrText>
        </w:r>
      </w:del>
      <w:del w:id="7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75" w:author="??319437" w:date="2018-05-31T19:21:57Z">
        <w:r>
          <w:rPr>
            <w:rFonts w:hint="eastAsia"/>
            <w:lang w:val="en-US" w:eastAsia="zh-CN"/>
          </w:rPr>
          <w:delText>Protocol Date Format</w:delText>
        </w:r>
      </w:del>
      <w:del w:id="76" w:author="??319437" w:date="2018-05-31T19:21:57Z">
        <w:r>
          <w:rPr/>
          <w:tab/>
        </w:r>
      </w:del>
      <w:del w:id="77" w:author="??319437" w:date="2018-05-31T19:21:57Z">
        <w:r>
          <w:rPr/>
          <w:fldChar w:fldCharType="begin"/>
        </w:r>
      </w:del>
      <w:del w:id="78" w:author="??319437" w:date="2018-05-31T19:21:57Z">
        <w:r>
          <w:rPr/>
          <w:delInstrText xml:space="preserve"> PAGEREF _Toc5764 </w:delInstrText>
        </w:r>
      </w:del>
      <w:del w:id="79" w:author="??319437" w:date="2018-05-31T19:21:57Z">
        <w:r>
          <w:rPr/>
          <w:fldChar w:fldCharType="separate"/>
        </w:r>
      </w:del>
      <w:del w:id="80" w:author="??319437" w:date="2018-05-31T19:21:57Z">
        <w:r>
          <w:rPr/>
          <w:delText>3</w:delText>
        </w:r>
      </w:del>
      <w:del w:id="81" w:author="??319437" w:date="2018-05-31T19:21:57Z">
        <w:r>
          <w:rPr/>
          <w:fldChar w:fldCharType="end"/>
        </w:r>
      </w:del>
      <w:del w:id="8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5"/>
        <w:tabs>
          <w:tab w:val="right" w:leader="dot" w:pos="10466"/>
        </w:tabs>
        <w:rPr>
          <w:del w:id="83" w:author="??319437" w:date="2018-05-31T19:21:57Z"/>
        </w:rPr>
      </w:pPr>
      <w:del w:id="8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85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_Toc15047 </w:delInstrText>
        </w:r>
      </w:del>
      <w:del w:id="86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87" w:author="??319437" w:date="2018-05-31T19:21:57Z">
        <w:r>
          <w:rPr>
            <w:rFonts w:hint="eastAsia"/>
            <w:lang w:val="en-US" w:eastAsia="zh-CN"/>
          </w:rPr>
          <w:delText xml:space="preserve">Three </w:delText>
        </w:r>
      </w:del>
      <w:del w:id="88" w:author="??319437" w:date="2018-05-31T19:21:57Z">
        <w:r>
          <w:rPr>
            <w:rFonts w:hint="eastAsia"/>
          </w:rPr>
          <w:delText>、</w:delText>
        </w:r>
      </w:del>
      <w:del w:id="89" w:author="??319437" w:date="2018-05-31T19:21:57Z">
        <w:r>
          <w:rPr>
            <w:rFonts w:hint="eastAsia"/>
            <w:lang w:val="en-US" w:eastAsia="zh-CN"/>
          </w:rPr>
          <w:delText>Control LED method One</w:delText>
        </w:r>
      </w:del>
      <w:del w:id="90" w:author="??319437" w:date="2018-05-31T19:21:57Z">
        <w:r>
          <w:rPr>
            <w:rFonts w:hint="eastAsia"/>
          </w:rPr>
          <w:delText xml:space="preserve"> </w:delText>
        </w:r>
      </w:del>
      <w:del w:id="91" w:author="??319437" w:date="2018-05-31T19:21:57Z">
        <w:r>
          <w:rPr>
            <w:rFonts w:hint="eastAsia"/>
            <w:lang w:eastAsia="zh-CN"/>
          </w:rPr>
          <w:delText xml:space="preserve"> : </w:delText>
        </w:r>
      </w:del>
      <w:del w:id="92" w:author="??319437" w:date="2018-05-31T19:21:57Z">
        <w:r>
          <w:rPr>
            <w:rFonts w:hint="eastAsia"/>
          </w:rPr>
          <w:delText xml:space="preserve"> 0</w:delText>
        </w:r>
      </w:del>
      <w:del w:id="93" w:author="??319437" w:date="2018-05-31T19:21:57Z">
        <w:r>
          <w:rPr/>
          <w:delText>x41</w:delText>
        </w:r>
      </w:del>
      <w:del w:id="94" w:author="??319437" w:date="2018-05-31T19:21:57Z">
        <w:r>
          <w:rPr/>
          <w:tab/>
        </w:r>
      </w:del>
      <w:del w:id="95" w:author="??319437" w:date="2018-05-31T19:21:57Z">
        <w:r>
          <w:rPr/>
          <w:fldChar w:fldCharType="begin"/>
        </w:r>
      </w:del>
      <w:del w:id="96" w:author="??319437" w:date="2018-05-31T19:21:57Z">
        <w:r>
          <w:rPr/>
          <w:delInstrText xml:space="preserve"> PAGEREF _Toc15047 </w:delInstrText>
        </w:r>
      </w:del>
      <w:del w:id="97" w:author="??319437" w:date="2018-05-31T19:21:57Z">
        <w:r>
          <w:rPr/>
          <w:fldChar w:fldCharType="separate"/>
        </w:r>
      </w:del>
      <w:del w:id="98" w:author="??319437" w:date="2018-05-31T19:21:57Z">
        <w:r>
          <w:rPr/>
          <w:delText>3</w:delText>
        </w:r>
      </w:del>
      <w:del w:id="99" w:author="??319437" w:date="2018-05-31T19:21:57Z">
        <w:r>
          <w:rPr/>
          <w:fldChar w:fldCharType="end"/>
        </w:r>
      </w:del>
      <w:del w:id="10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5"/>
        <w:tabs>
          <w:tab w:val="right" w:leader="dot" w:pos="10466"/>
        </w:tabs>
        <w:rPr>
          <w:del w:id="101" w:author="??319437" w:date="2018-05-31T19:21:57Z"/>
        </w:rPr>
      </w:pPr>
      <w:del w:id="10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103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_Toc12539 </w:delInstrText>
        </w:r>
      </w:del>
      <w:del w:id="10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105" w:author="??319437" w:date="2018-05-31T19:21:57Z">
        <w:r>
          <w:rPr>
            <w:rFonts w:hint="eastAsia"/>
            <w:lang w:val="en-US" w:eastAsia="zh-CN"/>
          </w:rPr>
          <w:delText xml:space="preserve">Four </w:delText>
        </w:r>
      </w:del>
      <w:del w:id="106" w:author="??319437" w:date="2018-05-31T19:21:57Z">
        <w:r>
          <w:rPr/>
          <w:delText>、</w:delText>
        </w:r>
      </w:del>
      <w:del w:id="107" w:author="??319437" w:date="2018-05-31T19:21:57Z">
        <w:r>
          <w:rPr>
            <w:rFonts w:hint="eastAsia"/>
            <w:lang w:val="en-US" w:eastAsia="zh-CN"/>
          </w:rPr>
          <w:delText xml:space="preserve">Control LED method Two : </w:delText>
        </w:r>
      </w:del>
      <w:del w:id="108" w:author="??319437" w:date="2018-05-31T19:21:57Z">
        <w:r>
          <w:rPr>
            <w:rFonts w:hint="eastAsia"/>
          </w:rPr>
          <w:delText xml:space="preserve">  </w:delText>
        </w:r>
      </w:del>
      <w:del w:id="109" w:author="??319437" w:date="2018-05-31T19:21:57Z">
        <w:r>
          <w:rPr/>
          <w:delText>0x11</w:delText>
        </w:r>
      </w:del>
      <w:del w:id="110" w:author="??319437" w:date="2018-05-31T19:21:57Z">
        <w:r>
          <w:rPr/>
          <w:tab/>
        </w:r>
      </w:del>
      <w:del w:id="111" w:author="??319437" w:date="2018-05-31T19:21:57Z">
        <w:r>
          <w:rPr/>
          <w:fldChar w:fldCharType="begin"/>
        </w:r>
      </w:del>
      <w:del w:id="112" w:author="??319437" w:date="2018-05-31T19:21:57Z">
        <w:r>
          <w:rPr/>
          <w:delInstrText xml:space="preserve"> PAGEREF _Toc12539 </w:delInstrText>
        </w:r>
      </w:del>
      <w:del w:id="113" w:author="??319437" w:date="2018-05-31T19:21:57Z">
        <w:r>
          <w:rPr/>
          <w:fldChar w:fldCharType="separate"/>
        </w:r>
      </w:del>
      <w:del w:id="114" w:author="??319437" w:date="2018-05-31T19:21:57Z">
        <w:r>
          <w:rPr/>
          <w:delText>3</w:delText>
        </w:r>
      </w:del>
      <w:del w:id="115" w:author="??319437" w:date="2018-05-31T19:21:57Z">
        <w:r>
          <w:rPr/>
          <w:fldChar w:fldCharType="end"/>
        </w:r>
      </w:del>
      <w:del w:id="116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5"/>
        <w:tabs>
          <w:tab w:val="right" w:leader="dot" w:pos="10466"/>
        </w:tabs>
        <w:rPr>
          <w:del w:id="117" w:author="??319437" w:date="2018-05-31T19:21:57Z"/>
        </w:rPr>
      </w:pPr>
      <w:del w:id="118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119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_Toc6812 </w:delInstrText>
        </w:r>
      </w:del>
      <w:del w:id="12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121" w:author="??319437" w:date="2018-05-31T19:21:57Z">
        <w:r>
          <w:rPr>
            <w:rFonts w:hint="eastAsia"/>
            <w:lang w:val="en-US" w:eastAsia="zh-CN"/>
          </w:rPr>
          <w:delText xml:space="preserve">Five </w:delText>
        </w:r>
      </w:del>
      <w:del w:id="122" w:author="??319437" w:date="2018-05-31T19:21:57Z">
        <w:r>
          <w:rPr/>
          <w:delText>、</w:delText>
        </w:r>
      </w:del>
      <w:del w:id="123" w:author="??319437" w:date="2018-05-31T19:21:57Z">
        <w:r>
          <w:rPr>
            <w:rFonts w:hint="eastAsia"/>
            <w:lang w:val="en-US" w:eastAsia="zh-CN"/>
          </w:rPr>
          <w:delText xml:space="preserve">Control Method Three </w:delText>
        </w:r>
      </w:del>
      <w:del w:id="124" w:author="??319437" w:date="2018-05-31T19:21:57Z">
        <w:r>
          <w:rPr>
            <w:rFonts w:hint="eastAsia"/>
          </w:rPr>
          <w:delText xml:space="preserve"> </w:delText>
        </w:r>
      </w:del>
      <w:del w:id="125" w:author="??319437" w:date="2018-05-31T19:21:57Z">
        <w:r>
          <w:rPr>
            <w:rFonts w:hint="eastAsia"/>
            <w:lang w:eastAsia="zh-CN"/>
          </w:rPr>
          <w:delText xml:space="preserve"> : </w:delText>
        </w:r>
      </w:del>
      <w:del w:id="126" w:author="??319437" w:date="2018-05-31T19:21:57Z">
        <w:r>
          <w:rPr>
            <w:rFonts w:hint="eastAsia"/>
          </w:rPr>
          <w:delText xml:space="preserve">  0</w:delText>
        </w:r>
      </w:del>
      <w:del w:id="127" w:author="??319437" w:date="2018-05-31T19:21:57Z">
        <w:r>
          <w:rPr/>
          <w:delText>x14</w:delText>
        </w:r>
      </w:del>
      <w:del w:id="128" w:author="??319437" w:date="2018-05-31T19:21:57Z">
        <w:r>
          <w:rPr/>
          <w:tab/>
        </w:r>
      </w:del>
      <w:del w:id="129" w:author="??319437" w:date="2018-05-31T19:21:57Z">
        <w:r>
          <w:rPr/>
          <w:fldChar w:fldCharType="begin"/>
        </w:r>
      </w:del>
      <w:del w:id="130" w:author="??319437" w:date="2018-05-31T19:21:57Z">
        <w:r>
          <w:rPr/>
          <w:delInstrText xml:space="preserve"> PAGEREF _Toc6812 </w:delInstrText>
        </w:r>
      </w:del>
      <w:del w:id="131" w:author="??319437" w:date="2018-05-31T19:21:57Z">
        <w:r>
          <w:rPr/>
          <w:fldChar w:fldCharType="separate"/>
        </w:r>
      </w:del>
      <w:del w:id="132" w:author="??319437" w:date="2018-05-31T19:21:57Z">
        <w:r>
          <w:rPr/>
          <w:delText>4</w:delText>
        </w:r>
      </w:del>
      <w:del w:id="133" w:author="??319437" w:date="2018-05-31T19:21:57Z">
        <w:r>
          <w:rPr/>
          <w:fldChar w:fldCharType="end"/>
        </w:r>
      </w:del>
      <w:del w:id="13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5"/>
        <w:tabs>
          <w:tab w:val="right" w:leader="dot" w:pos="10466"/>
        </w:tabs>
        <w:rPr>
          <w:del w:id="135" w:author="??319437" w:date="2018-05-31T19:21:57Z"/>
        </w:rPr>
      </w:pPr>
      <w:del w:id="136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137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_Toc22895 </w:delInstrText>
        </w:r>
      </w:del>
      <w:del w:id="138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139" w:author="??319437" w:date="2018-05-31T19:21:57Z">
        <w:r>
          <w:rPr>
            <w:rFonts w:hint="eastAsia"/>
            <w:lang w:val="en-US" w:eastAsia="zh-CN"/>
          </w:rPr>
          <w:delText>Six</w:delText>
        </w:r>
      </w:del>
      <w:del w:id="140" w:author="??319437" w:date="2018-05-31T19:21:57Z">
        <w:r>
          <w:rPr/>
          <w:delText>、</w:delText>
        </w:r>
      </w:del>
      <w:del w:id="141" w:author="??319437" w:date="2018-05-31T19:21:57Z">
        <w:r>
          <w:rPr>
            <w:rFonts w:hint="eastAsia"/>
            <w:lang w:val="en-US" w:eastAsia="zh-CN"/>
          </w:rPr>
          <w:delText xml:space="preserve">fresh display </w:delText>
        </w:r>
      </w:del>
      <w:del w:id="142" w:author="??319437" w:date="2018-05-31T19:21:57Z">
        <w:r>
          <w:rPr>
            <w:rFonts w:hint="eastAsia"/>
          </w:rPr>
          <w:delText xml:space="preserve"> </w:delText>
        </w:r>
      </w:del>
      <w:del w:id="143" w:author="??319437" w:date="2018-05-31T19:21:57Z">
        <w:r>
          <w:rPr>
            <w:rFonts w:hint="eastAsia"/>
            <w:lang w:eastAsia="zh-CN"/>
          </w:rPr>
          <w:delText xml:space="preserve"> : </w:delText>
        </w:r>
      </w:del>
      <w:del w:id="144" w:author="??319437" w:date="2018-05-31T19:21:57Z">
        <w:r>
          <w:rPr>
            <w:rFonts w:hint="eastAsia"/>
          </w:rPr>
          <w:delText xml:space="preserve">  0</w:delText>
        </w:r>
      </w:del>
      <w:del w:id="145" w:author="??319437" w:date="2018-05-31T19:21:57Z">
        <w:r>
          <w:rPr/>
          <w:delText>x03</w:delText>
        </w:r>
      </w:del>
      <w:del w:id="146" w:author="??319437" w:date="2018-05-31T19:21:57Z">
        <w:r>
          <w:rPr/>
          <w:tab/>
        </w:r>
      </w:del>
      <w:del w:id="147" w:author="??319437" w:date="2018-05-31T19:21:57Z">
        <w:r>
          <w:rPr/>
          <w:fldChar w:fldCharType="begin"/>
        </w:r>
      </w:del>
      <w:del w:id="148" w:author="??319437" w:date="2018-05-31T19:21:57Z">
        <w:r>
          <w:rPr/>
          <w:delInstrText xml:space="preserve"> PAGEREF _Toc22895 </w:delInstrText>
        </w:r>
      </w:del>
      <w:del w:id="149" w:author="??319437" w:date="2018-05-31T19:21:57Z">
        <w:r>
          <w:rPr/>
          <w:fldChar w:fldCharType="separate"/>
        </w:r>
      </w:del>
      <w:del w:id="150" w:author="??319437" w:date="2018-05-31T19:21:57Z">
        <w:r>
          <w:rPr/>
          <w:delText>4</w:delText>
        </w:r>
      </w:del>
      <w:del w:id="151" w:author="??319437" w:date="2018-05-31T19:21:57Z">
        <w:r>
          <w:rPr/>
          <w:fldChar w:fldCharType="end"/>
        </w:r>
      </w:del>
      <w:del w:id="15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5"/>
        <w:tabs>
          <w:tab w:val="right" w:leader="dot" w:pos="10466"/>
        </w:tabs>
        <w:rPr>
          <w:del w:id="153" w:author="??319437" w:date="2018-05-31T19:21:57Z"/>
        </w:rPr>
      </w:pPr>
      <w:del w:id="15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155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_Toc18560 </w:delInstrText>
        </w:r>
      </w:del>
      <w:del w:id="156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157" w:author="??319437" w:date="2018-05-31T19:21:57Z">
        <w:r>
          <w:rPr>
            <w:rFonts w:hint="eastAsia"/>
            <w:lang w:val="en-US" w:eastAsia="zh-CN"/>
          </w:rPr>
          <w:delText xml:space="preserve">Seven </w:delText>
        </w:r>
      </w:del>
      <w:del w:id="158" w:author="??319437" w:date="2018-05-31T19:21:57Z">
        <w:r>
          <w:rPr/>
          <w:delText>、</w:delText>
        </w:r>
      </w:del>
      <w:del w:id="159" w:author="??319437" w:date="2018-05-31T19:21:57Z">
        <w:r>
          <w:rPr>
            <w:rFonts w:hint="eastAsia"/>
            <w:lang w:val="en-US" w:eastAsia="zh-CN"/>
          </w:rPr>
          <w:delText xml:space="preserve">Brightness Setting </w:delText>
        </w:r>
      </w:del>
      <w:del w:id="160" w:author="??319437" w:date="2018-05-31T19:21:57Z">
        <w:r>
          <w:rPr>
            <w:rFonts w:hint="eastAsia"/>
          </w:rPr>
          <w:delText xml:space="preserve"> </w:delText>
        </w:r>
      </w:del>
      <w:del w:id="161" w:author="??319437" w:date="2018-05-31T19:21:57Z">
        <w:r>
          <w:rPr>
            <w:rFonts w:hint="eastAsia"/>
            <w:lang w:eastAsia="zh-CN"/>
          </w:rPr>
          <w:delText xml:space="preserve"> : </w:delText>
        </w:r>
      </w:del>
      <w:del w:id="162" w:author="??319437" w:date="2018-05-31T19:21:57Z">
        <w:r>
          <w:rPr>
            <w:rFonts w:hint="eastAsia"/>
          </w:rPr>
          <w:delText xml:space="preserve">  </w:delText>
        </w:r>
      </w:del>
      <w:del w:id="163" w:author="??319437" w:date="2018-05-31T19:21:57Z">
        <w:r>
          <w:rPr/>
          <w:delText>0x20</w:delText>
        </w:r>
      </w:del>
      <w:del w:id="164" w:author="??319437" w:date="2018-05-31T19:21:57Z">
        <w:r>
          <w:rPr/>
          <w:tab/>
        </w:r>
      </w:del>
      <w:del w:id="165" w:author="??319437" w:date="2018-05-31T19:21:57Z">
        <w:r>
          <w:rPr/>
          <w:fldChar w:fldCharType="begin"/>
        </w:r>
      </w:del>
      <w:del w:id="166" w:author="??319437" w:date="2018-05-31T19:21:57Z">
        <w:r>
          <w:rPr/>
          <w:delInstrText xml:space="preserve"> PAGEREF _Toc18560 </w:delInstrText>
        </w:r>
      </w:del>
      <w:del w:id="167" w:author="??319437" w:date="2018-05-31T19:21:57Z">
        <w:r>
          <w:rPr/>
          <w:fldChar w:fldCharType="separate"/>
        </w:r>
      </w:del>
      <w:del w:id="168" w:author="??319437" w:date="2018-05-31T19:21:57Z">
        <w:r>
          <w:rPr/>
          <w:delText>4</w:delText>
        </w:r>
      </w:del>
      <w:del w:id="169" w:author="??319437" w:date="2018-05-31T19:21:57Z">
        <w:r>
          <w:rPr/>
          <w:fldChar w:fldCharType="end"/>
        </w:r>
      </w:del>
      <w:del w:id="17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5"/>
        <w:tabs>
          <w:tab w:val="right" w:leader="dot" w:pos="10466"/>
        </w:tabs>
        <w:rPr>
          <w:del w:id="171" w:author="??319437" w:date="2018-05-31T19:21:57Z"/>
        </w:rPr>
      </w:pPr>
      <w:del w:id="17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173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_Toc23716 </w:delInstrText>
        </w:r>
      </w:del>
      <w:del w:id="17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175" w:author="??319437" w:date="2018-05-31T19:21:57Z">
        <w:r>
          <w:rPr>
            <w:rFonts w:hint="eastAsia"/>
            <w:lang w:val="en-US" w:eastAsia="zh-CN"/>
          </w:rPr>
          <w:delText xml:space="preserve">Eight </w:delText>
        </w:r>
      </w:del>
      <w:del w:id="176" w:author="??319437" w:date="2018-05-31T19:21:57Z">
        <w:r>
          <w:rPr/>
          <w:delText>、</w:delText>
        </w:r>
      </w:del>
      <w:del w:id="177" w:author="??319437" w:date="2018-05-31T19:21:57Z">
        <w:r>
          <w:rPr>
            <w:rFonts w:hint="eastAsia"/>
            <w:lang w:val="en-US" w:eastAsia="zh-CN"/>
          </w:rPr>
          <w:delText xml:space="preserve">Change Effect </w:delText>
        </w:r>
      </w:del>
      <w:del w:id="178" w:author="??319437" w:date="2018-05-31T19:21:57Z">
        <w:r>
          <w:rPr>
            <w:rFonts w:hint="eastAsia"/>
          </w:rPr>
          <w:delText xml:space="preserve">  </w:delText>
        </w:r>
      </w:del>
      <w:del w:id="179" w:author="??319437" w:date="2018-05-31T19:21:57Z">
        <w:r>
          <w:rPr>
            <w:rFonts w:hint="eastAsia"/>
            <w:lang w:eastAsia="zh-CN"/>
          </w:rPr>
          <w:delText xml:space="preserve"> : </w:delText>
        </w:r>
      </w:del>
      <w:del w:id="180" w:author="??319437" w:date="2018-05-31T19:21:57Z">
        <w:r>
          <w:rPr>
            <w:rFonts w:hint="eastAsia"/>
          </w:rPr>
          <w:delText xml:space="preserve">   </w:delText>
        </w:r>
      </w:del>
      <w:del w:id="181" w:author="??319437" w:date="2018-05-31T19:21:57Z">
        <w:r>
          <w:rPr/>
          <w:delText>0x05</w:delText>
        </w:r>
      </w:del>
      <w:del w:id="182" w:author="??319437" w:date="2018-05-31T19:21:57Z">
        <w:r>
          <w:rPr/>
          <w:tab/>
        </w:r>
      </w:del>
      <w:del w:id="183" w:author="??319437" w:date="2018-05-31T19:21:57Z">
        <w:r>
          <w:rPr/>
          <w:fldChar w:fldCharType="begin"/>
        </w:r>
      </w:del>
      <w:del w:id="184" w:author="??319437" w:date="2018-05-31T19:21:57Z">
        <w:r>
          <w:rPr/>
          <w:delInstrText xml:space="preserve"> PAGEREF _Toc23716 </w:delInstrText>
        </w:r>
      </w:del>
      <w:del w:id="185" w:author="??319437" w:date="2018-05-31T19:21:57Z">
        <w:r>
          <w:rPr/>
          <w:fldChar w:fldCharType="separate"/>
        </w:r>
      </w:del>
      <w:del w:id="186" w:author="??319437" w:date="2018-05-31T19:21:57Z">
        <w:r>
          <w:rPr/>
          <w:delText>5</w:delText>
        </w:r>
      </w:del>
      <w:del w:id="187" w:author="??319437" w:date="2018-05-31T19:21:57Z">
        <w:r>
          <w:rPr/>
          <w:fldChar w:fldCharType="end"/>
        </w:r>
      </w:del>
      <w:del w:id="188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5"/>
        <w:tabs>
          <w:tab w:val="right" w:leader="dot" w:pos="10466"/>
        </w:tabs>
        <w:rPr>
          <w:del w:id="189" w:author="??319437" w:date="2018-05-31T19:21:57Z"/>
        </w:rPr>
      </w:pPr>
      <w:del w:id="19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191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_Toc4193 </w:delInstrText>
        </w:r>
      </w:del>
      <w:del w:id="19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193" w:author="??319437" w:date="2018-05-31T19:21:57Z">
        <w:r>
          <w:rPr>
            <w:rFonts w:hint="eastAsia"/>
            <w:lang w:val="en-US" w:eastAsia="zh-CN"/>
          </w:rPr>
          <w:delText xml:space="preserve">Nine </w:delText>
        </w:r>
      </w:del>
      <w:del w:id="194" w:author="??319437" w:date="2018-05-31T19:21:57Z">
        <w:r>
          <w:rPr/>
          <w:delText>、</w:delText>
        </w:r>
      </w:del>
      <w:del w:id="195" w:author="??319437" w:date="2018-05-31T19:21:57Z">
        <w:r>
          <w:rPr>
            <w:rFonts w:hint="eastAsia"/>
            <w:lang w:val="en-US" w:eastAsia="zh-CN"/>
          </w:rPr>
          <w:delText xml:space="preserve">Power </w:delText>
        </w:r>
      </w:del>
      <w:del w:id="196" w:author="??319437" w:date="2018-05-31T19:21:57Z">
        <w:r>
          <w:rPr>
            <w:rFonts w:hint="eastAsia"/>
          </w:rPr>
          <w:delText xml:space="preserve">  </w:delText>
        </w:r>
      </w:del>
      <w:del w:id="197" w:author="??319437" w:date="2018-05-31T19:21:57Z">
        <w:r>
          <w:rPr>
            <w:rFonts w:hint="eastAsia"/>
            <w:lang w:eastAsia="zh-CN"/>
          </w:rPr>
          <w:delText xml:space="preserve"> : </w:delText>
        </w:r>
      </w:del>
      <w:del w:id="198" w:author="??319437" w:date="2018-05-31T19:21:57Z">
        <w:r>
          <w:rPr>
            <w:rFonts w:hint="eastAsia"/>
          </w:rPr>
          <w:delText xml:space="preserve">   0</w:delText>
        </w:r>
      </w:del>
      <w:del w:id="199" w:author="??319437" w:date="2018-05-31T19:21:57Z">
        <w:r>
          <w:rPr/>
          <w:delText>x15</w:delText>
        </w:r>
      </w:del>
      <w:del w:id="200" w:author="??319437" w:date="2018-05-31T19:21:57Z">
        <w:r>
          <w:rPr/>
          <w:tab/>
        </w:r>
      </w:del>
      <w:del w:id="201" w:author="??319437" w:date="2018-05-31T19:21:57Z">
        <w:r>
          <w:rPr/>
          <w:fldChar w:fldCharType="begin"/>
        </w:r>
      </w:del>
      <w:del w:id="202" w:author="??319437" w:date="2018-05-31T19:21:57Z">
        <w:r>
          <w:rPr/>
          <w:delInstrText xml:space="preserve"> PAGEREF _Toc4193 </w:delInstrText>
        </w:r>
      </w:del>
      <w:del w:id="203" w:author="??319437" w:date="2018-05-31T19:21:57Z">
        <w:r>
          <w:rPr/>
          <w:fldChar w:fldCharType="separate"/>
        </w:r>
      </w:del>
      <w:del w:id="204" w:author="??319437" w:date="2018-05-31T19:21:57Z">
        <w:r>
          <w:rPr/>
          <w:delText>5</w:delText>
        </w:r>
      </w:del>
      <w:del w:id="205" w:author="??319437" w:date="2018-05-31T19:21:57Z">
        <w:r>
          <w:rPr/>
          <w:fldChar w:fldCharType="end"/>
        </w:r>
      </w:del>
      <w:del w:id="206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5"/>
        <w:tabs>
          <w:tab w:val="right" w:pos="4000"/>
          <w:tab w:val="right" w:leader="dot" w:pos="10466"/>
        </w:tabs>
        <w:rPr>
          <w:del w:id="207" w:author="??319437" w:date="2018-05-31T19:21:57Z"/>
        </w:rPr>
      </w:pPr>
      <w:del w:id="208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209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_Toc10268 </w:delInstrText>
        </w:r>
      </w:del>
      <w:del w:id="21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211" w:author="??319437" w:date="2018-05-31T19:21:57Z">
        <w:r>
          <w:rPr>
            <w:rFonts w:hint="eastAsia"/>
            <w:lang w:val="en-US" w:eastAsia="zh-CN"/>
          </w:rPr>
          <w:delText xml:space="preserve">Ten </w:delText>
        </w:r>
      </w:del>
      <w:del w:id="212" w:author="??319437" w:date="2018-05-31T19:21:57Z">
        <w:r>
          <w:rPr/>
          <w:delText>、</w:delText>
        </w:r>
      </w:del>
      <w:del w:id="213" w:author="??319437" w:date="2018-05-31T19:21:57Z">
        <w:r>
          <w:rPr>
            <w:rFonts w:hint="eastAsia"/>
            <w:lang w:val="en-US" w:eastAsia="zh-CN"/>
          </w:rPr>
          <w:delText xml:space="preserve">Moter Shake </w:delText>
        </w:r>
      </w:del>
      <w:del w:id="214" w:author="??319437" w:date="2018-05-31T19:21:57Z">
        <w:r>
          <w:rPr/>
          <w:tab/>
        </w:r>
      </w:del>
      <w:del w:id="215" w:author="??319437" w:date="2018-05-31T19:21:57Z">
        <w:r>
          <w:rPr>
            <w:rFonts w:hint="eastAsia"/>
            <w:lang w:eastAsia="zh-CN"/>
          </w:rPr>
          <w:delText xml:space="preserve"> : </w:delText>
        </w:r>
      </w:del>
      <w:del w:id="216" w:author="??319437" w:date="2018-05-31T19:21:57Z">
        <w:r>
          <w:rPr/>
          <w:delText xml:space="preserve"> 0x16</w:delText>
        </w:r>
      </w:del>
      <w:del w:id="217" w:author="??319437" w:date="2018-05-31T19:21:57Z">
        <w:r>
          <w:rPr/>
          <w:tab/>
        </w:r>
      </w:del>
      <w:del w:id="218" w:author="??319437" w:date="2018-05-31T19:21:57Z">
        <w:r>
          <w:rPr/>
          <w:fldChar w:fldCharType="begin"/>
        </w:r>
      </w:del>
      <w:del w:id="219" w:author="??319437" w:date="2018-05-31T19:21:57Z">
        <w:r>
          <w:rPr/>
          <w:delInstrText xml:space="preserve"> PAGEREF _Toc10268 </w:delInstrText>
        </w:r>
      </w:del>
      <w:del w:id="220" w:author="??319437" w:date="2018-05-31T19:21:57Z">
        <w:r>
          <w:rPr/>
          <w:fldChar w:fldCharType="separate"/>
        </w:r>
      </w:del>
      <w:del w:id="221" w:author="??319437" w:date="2018-05-31T19:21:57Z">
        <w:r>
          <w:rPr/>
          <w:delText>5</w:delText>
        </w:r>
      </w:del>
      <w:del w:id="222" w:author="??319437" w:date="2018-05-31T19:21:57Z">
        <w:r>
          <w:rPr/>
          <w:fldChar w:fldCharType="end"/>
        </w:r>
      </w:del>
      <w:del w:id="223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5"/>
        <w:tabs>
          <w:tab w:val="right" w:pos="4400"/>
          <w:tab w:val="right" w:leader="dot" w:pos="10466"/>
        </w:tabs>
        <w:rPr>
          <w:del w:id="224" w:author="??319437" w:date="2018-05-31T19:21:57Z"/>
        </w:rPr>
      </w:pPr>
      <w:del w:id="225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226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_Toc32198 </w:delInstrText>
        </w:r>
      </w:del>
      <w:del w:id="227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228" w:author="??319437" w:date="2018-05-31T19:21:57Z">
        <w:r>
          <w:rPr>
            <w:rFonts w:hint="eastAsia"/>
            <w:lang w:val="en-US" w:eastAsia="zh-CN"/>
          </w:rPr>
          <w:delText xml:space="preserve">Eleven </w:delText>
        </w:r>
      </w:del>
      <w:del w:id="229" w:author="??319437" w:date="2018-05-31T19:21:57Z">
        <w:r>
          <w:rPr>
            <w:rFonts w:hint="eastAsia"/>
          </w:rPr>
          <w:delText>、</w:delText>
        </w:r>
      </w:del>
      <w:del w:id="230" w:author="??319437" w:date="2018-05-31T19:21:57Z">
        <w:r>
          <w:rPr>
            <w:rFonts w:hint="eastAsia"/>
            <w:lang w:val="en-US" w:eastAsia="zh-CN"/>
          </w:rPr>
          <w:delText xml:space="preserve">Set Connection </w:delText>
        </w:r>
      </w:del>
      <w:del w:id="231" w:author="??319437" w:date="2018-05-31T19:21:57Z">
        <w:r>
          <w:rPr/>
          <w:tab/>
        </w:r>
      </w:del>
      <w:del w:id="232" w:author="??319437" w:date="2018-05-31T19:21:57Z">
        <w:r>
          <w:rPr>
            <w:rFonts w:hint="eastAsia"/>
          </w:rPr>
          <w:delText>：</w:delText>
        </w:r>
      </w:del>
      <w:del w:id="233" w:author="??319437" w:date="2018-05-31T19:21:57Z">
        <w:r>
          <w:rPr/>
          <w:delText xml:space="preserve"> 0x20</w:delText>
        </w:r>
      </w:del>
      <w:del w:id="234" w:author="??319437" w:date="2018-05-31T19:21:57Z">
        <w:r>
          <w:rPr/>
          <w:tab/>
        </w:r>
      </w:del>
      <w:del w:id="235" w:author="??319437" w:date="2018-05-31T19:21:57Z">
        <w:r>
          <w:rPr/>
          <w:fldChar w:fldCharType="begin"/>
        </w:r>
      </w:del>
      <w:del w:id="236" w:author="??319437" w:date="2018-05-31T19:21:57Z">
        <w:r>
          <w:rPr/>
          <w:delInstrText xml:space="preserve"> PAGEREF _Toc32198 </w:delInstrText>
        </w:r>
      </w:del>
      <w:del w:id="237" w:author="??319437" w:date="2018-05-31T19:21:57Z">
        <w:r>
          <w:rPr/>
          <w:fldChar w:fldCharType="separate"/>
        </w:r>
      </w:del>
      <w:del w:id="238" w:author="??319437" w:date="2018-05-31T19:21:57Z">
        <w:r>
          <w:rPr/>
          <w:delText>6</w:delText>
        </w:r>
      </w:del>
      <w:del w:id="239" w:author="??319437" w:date="2018-05-31T19:21:57Z">
        <w:r>
          <w:rPr/>
          <w:fldChar w:fldCharType="end"/>
        </w:r>
      </w:del>
      <w:del w:id="24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5"/>
        <w:tabs>
          <w:tab w:val="right" w:pos="4400"/>
          <w:tab w:val="right" w:leader="dot" w:pos="10466"/>
        </w:tabs>
        <w:rPr>
          <w:del w:id="241" w:author="??319437" w:date="2018-05-31T19:21:57Z"/>
        </w:rPr>
      </w:pPr>
      <w:del w:id="24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243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_Toc17704 </w:delInstrText>
        </w:r>
      </w:del>
      <w:del w:id="24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245" w:author="??319437" w:date="2018-05-31T19:21:57Z">
        <w:r>
          <w:rPr>
            <w:rFonts w:hint="eastAsia"/>
            <w:lang w:val="en-US" w:eastAsia="zh-CN"/>
          </w:rPr>
          <w:delText xml:space="preserve">Twelve </w:delText>
        </w:r>
      </w:del>
      <w:del w:id="246" w:author="??319437" w:date="2018-05-31T19:21:57Z">
        <w:r>
          <w:rPr>
            <w:rFonts w:hint="eastAsia"/>
          </w:rPr>
          <w:delText>、</w:delText>
        </w:r>
      </w:del>
      <w:del w:id="247" w:author="??319437" w:date="2018-05-31T19:21:57Z">
        <w:r>
          <w:rPr>
            <w:rFonts w:hint="eastAsia"/>
            <w:lang w:val="en-US" w:eastAsia="zh-CN"/>
          </w:rPr>
          <w:delText xml:space="preserve">Save Brightness </w:delText>
        </w:r>
      </w:del>
      <w:del w:id="248" w:author="??319437" w:date="2018-05-31T19:21:57Z">
        <w:r>
          <w:rPr/>
          <w:tab/>
        </w:r>
      </w:del>
      <w:del w:id="249" w:author="??319437" w:date="2018-05-31T19:21:57Z">
        <w:r>
          <w:rPr>
            <w:rFonts w:hint="eastAsia"/>
          </w:rPr>
          <w:delText>：</w:delText>
        </w:r>
      </w:del>
      <w:del w:id="250" w:author="??319437" w:date="2018-05-31T19:21:57Z">
        <w:r>
          <w:rPr/>
          <w:delText xml:space="preserve">  0x45</w:delText>
        </w:r>
      </w:del>
      <w:del w:id="251" w:author="??319437" w:date="2018-05-31T19:21:57Z">
        <w:r>
          <w:rPr/>
          <w:tab/>
        </w:r>
      </w:del>
      <w:del w:id="252" w:author="??319437" w:date="2018-05-31T19:21:57Z">
        <w:r>
          <w:rPr/>
          <w:fldChar w:fldCharType="begin"/>
        </w:r>
      </w:del>
      <w:del w:id="253" w:author="??319437" w:date="2018-05-31T19:21:57Z">
        <w:r>
          <w:rPr/>
          <w:delInstrText xml:space="preserve"> PAGEREF _Toc17704 </w:delInstrText>
        </w:r>
      </w:del>
      <w:del w:id="254" w:author="??319437" w:date="2018-05-31T19:21:57Z">
        <w:r>
          <w:rPr/>
          <w:fldChar w:fldCharType="separate"/>
        </w:r>
      </w:del>
      <w:del w:id="255" w:author="??319437" w:date="2018-05-31T19:21:57Z">
        <w:r>
          <w:rPr/>
          <w:delText>6</w:delText>
        </w:r>
      </w:del>
      <w:del w:id="256" w:author="??319437" w:date="2018-05-31T19:21:57Z">
        <w:r>
          <w:rPr/>
          <w:fldChar w:fldCharType="end"/>
        </w:r>
      </w:del>
      <w:del w:id="257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5"/>
        <w:tabs>
          <w:tab w:val="right" w:pos="4000"/>
          <w:tab w:val="right" w:leader="dot" w:pos="10466"/>
        </w:tabs>
        <w:rPr>
          <w:del w:id="258" w:author="??319437" w:date="2018-05-31T19:21:57Z"/>
        </w:rPr>
      </w:pPr>
      <w:del w:id="259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260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_Toc30996 </w:delInstrText>
        </w:r>
      </w:del>
      <w:del w:id="261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262" w:author="??319437" w:date="2018-05-31T19:21:57Z">
        <w:r>
          <w:rPr>
            <w:rFonts w:hint="eastAsia"/>
            <w:lang w:val="en-US" w:eastAsia="zh-CN"/>
          </w:rPr>
          <w:delText xml:space="preserve">Thirteen </w:delText>
        </w:r>
      </w:del>
      <w:del w:id="263" w:author="??319437" w:date="2018-05-31T19:21:57Z">
        <w:r>
          <w:rPr/>
          <w:delText>、</w:delText>
        </w:r>
      </w:del>
      <w:del w:id="264" w:author="??319437" w:date="2018-05-31T19:21:57Z">
        <w:r>
          <w:rPr>
            <w:rFonts w:hint="eastAsia"/>
            <w:lang w:val="en-US" w:eastAsia="zh-CN"/>
          </w:rPr>
          <w:delText>Dice Mode</w:delText>
        </w:r>
      </w:del>
      <w:del w:id="265" w:author="??319437" w:date="2018-05-31T19:21:57Z">
        <w:r>
          <w:rPr/>
          <w:tab/>
        </w:r>
      </w:del>
      <w:del w:id="266" w:author="??319437" w:date="2018-05-31T19:21:57Z">
        <w:r>
          <w:rPr/>
          <w:delText xml:space="preserve"> </w:delText>
        </w:r>
      </w:del>
      <w:del w:id="267" w:author="??319437" w:date="2018-05-31T19:21:57Z">
        <w:r>
          <w:rPr>
            <w:rFonts w:hint="eastAsia"/>
          </w:rPr>
          <w:delText>：</w:delText>
        </w:r>
      </w:del>
      <w:del w:id="268" w:author="??319437" w:date="2018-05-31T19:21:57Z">
        <w:r>
          <w:rPr/>
          <w:delText xml:space="preserve">  0x42</w:delText>
        </w:r>
      </w:del>
      <w:del w:id="269" w:author="??319437" w:date="2018-05-31T19:21:57Z">
        <w:r>
          <w:rPr/>
          <w:tab/>
        </w:r>
      </w:del>
      <w:del w:id="270" w:author="??319437" w:date="2018-05-31T19:21:57Z">
        <w:r>
          <w:rPr/>
          <w:fldChar w:fldCharType="begin"/>
        </w:r>
      </w:del>
      <w:del w:id="271" w:author="??319437" w:date="2018-05-31T19:21:57Z">
        <w:r>
          <w:rPr/>
          <w:delInstrText xml:space="preserve"> PAGEREF _Toc30996 </w:delInstrText>
        </w:r>
      </w:del>
      <w:del w:id="272" w:author="??319437" w:date="2018-05-31T19:21:57Z">
        <w:r>
          <w:rPr/>
          <w:fldChar w:fldCharType="separate"/>
        </w:r>
      </w:del>
      <w:del w:id="273" w:author="??319437" w:date="2018-05-31T19:21:57Z">
        <w:r>
          <w:rPr/>
          <w:delText>7</w:delText>
        </w:r>
      </w:del>
      <w:del w:id="274" w:author="??319437" w:date="2018-05-31T19:21:57Z">
        <w:r>
          <w:rPr/>
          <w:fldChar w:fldCharType="end"/>
        </w:r>
      </w:del>
      <w:del w:id="275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5"/>
        <w:tabs>
          <w:tab w:val="right" w:pos="4400"/>
          <w:tab w:val="right" w:leader="dot" w:pos="10466"/>
        </w:tabs>
        <w:rPr>
          <w:del w:id="276" w:author="??319437" w:date="2018-05-31T19:21:57Z"/>
        </w:rPr>
      </w:pPr>
      <w:del w:id="277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278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_Toc21896 </w:delInstrText>
        </w:r>
      </w:del>
      <w:del w:id="279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280" w:author="??319437" w:date="2018-05-31T19:21:57Z">
        <w:r>
          <w:rPr>
            <w:rFonts w:hint="eastAsia"/>
            <w:lang w:val="en-US" w:eastAsia="zh-CN"/>
          </w:rPr>
          <w:delText xml:space="preserve">Fourteen </w:delText>
        </w:r>
      </w:del>
      <w:del w:id="281" w:author="??319437" w:date="2018-05-31T19:21:57Z">
        <w:r>
          <w:rPr/>
          <w:delText>、</w:delText>
        </w:r>
      </w:del>
      <w:del w:id="282" w:author="??319437" w:date="2018-05-31T19:21:57Z">
        <w:r>
          <w:rPr>
            <w:rFonts w:hint="eastAsia"/>
            <w:lang w:val="en-US" w:eastAsia="zh-CN"/>
          </w:rPr>
          <w:delText>initialize Gyro</w:delText>
        </w:r>
      </w:del>
      <w:del w:id="283" w:author="??319437" w:date="2018-05-31T19:21:57Z">
        <w:r>
          <w:rPr/>
          <w:tab/>
        </w:r>
      </w:del>
      <w:del w:id="284" w:author="??319437" w:date="2018-05-31T19:21:57Z">
        <w:r>
          <w:rPr/>
          <w:delText xml:space="preserve"> </w:delText>
        </w:r>
      </w:del>
      <w:del w:id="285" w:author="??319437" w:date="2018-05-31T19:21:57Z">
        <w:r>
          <w:rPr>
            <w:rFonts w:hint="eastAsia"/>
          </w:rPr>
          <w:delText>：</w:delText>
        </w:r>
      </w:del>
      <w:del w:id="286" w:author="??319437" w:date="2018-05-31T19:21:57Z">
        <w:r>
          <w:rPr/>
          <w:delText xml:space="preserve">  0</w:delText>
        </w:r>
      </w:del>
      <w:del w:id="287" w:author="??319437" w:date="2018-05-31T19:21:57Z">
        <w:r>
          <w:rPr>
            <w:rFonts w:hint="eastAsia"/>
          </w:rPr>
          <w:delText>x</w:delText>
        </w:r>
      </w:del>
      <w:del w:id="288" w:author="??319437" w:date="2018-05-31T19:21:57Z">
        <w:r>
          <w:rPr/>
          <w:delText>43</w:delText>
        </w:r>
      </w:del>
      <w:del w:id="289" w:author="??319437" w:date="2018-05-31T19:21:57Z">
        <w:r>
          <w:rPr/>
          <w:tab/>
        </w:r>
      </w:del>
      <w:del w:id="290" w:author="??319437" w:date="2018-05-31T19:21:57Z">
        <w:r>
          <w:rPr/>
          <w:fldChar w:fldCharType="begin"/>
        </w:r>
      </w:del>
      <w:del w:id="291" w:author="??319437" w:date="2018-05-31T19:21:57Z">
        <w:r>
          <w:rPr/>
          <w:delInstrText xml:space="preserve"> PAGEREF _Toc21896 </w:delInstrText>
        </w:r>
      </w:del>
      <w:del w:id="292" w:author="??319437" w:date="2018-05-31T19:21:57Z">
        <w:r>
          <w:rPr/>
          <w:fldChar w:fldCharType="separate"/>
        </w:r>
      </w:del>
      <w:del w:id="293" w:author="??319437" w:date="2018-05-31T19:21:57Z">
        <w:r>
          <w:rPr/>
          <w:delText>7</w:delText>
        </w:r>
      </w:del>
      <w:del w:id="294" w:author="??319437" w:date="2018-05-31T19:21:57Z">
        <w:r>
          <w:rPr/>
          <w:fldChar w:fldCharType="end"/>
        </w:r>
      </w:del>
      <w:del w:id="295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5"/>
        <w:tabs>
          <w:tab w:val="right" w:pos="4400"/>
          <w:tab w:val="right" w:leader="dot" w:pos="10466"/>
        </w:tabs>
        <w:rPr>
          <w:del w:id="296" w:author="??319437" w:date="2018-05-31T19:21:57Z"/>
        </w:rPr>
      </w:pPr>
      <w:del w:id="297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298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_Toc21558 </w:delInstrText>
        </w:r>
      </w:del>
      <w:del w:id="299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300" w:author="??319437" w:date="2018-05-31T19:21:57Z">
        <w:r>
          <w:rPr>
            <w:rFonts w:hint="eastAsia"/>
            <w:lang w:val="en-US" w:eastAsia="zh-CN"/>
          </w:rPr>
          <w:delText xml:space="preserve">Fifteen </w:delText>
        </w:r>
      </w:del>
      <w:del w:id="301" w:author="??319437" w:date="2018-05-31T19:21:57Z">
        <w:r>
          <w:rPr/>
          <w:delText>、</w:delText>
        </w:r>
      </w:del>
      <w:del w:id="302" w:author="??319437" w:date="2018-05-31T19:21:57Z">
        <w:r>
          <w:rPr>
            <w:rFonts w:hint="eastAsia"/>
            <w:lang w:val="en-US" w:eastAsia="zh-CN"/>
          </w:rPr>
          <w:delText xml:space="preserve">Query Voltage </w:delText>
        </w:r>
      </w:del>
      <w:del w:id="303" w:author="??319437" w:date="2018-05-31T19:21:57Z">
        <w:r>
          <w:rPr/>
          <w:tab/>
        </w:r>
      </w:del>
      <w:del w:id="304" w:author="??319437" w:date="2018-05-31T19:21:57Z">
        <w:r>
          <w:rPr/>
          <w:delText xml:space="preserve"> </w:delText>
        </w:r>
      </w:del>
      <w:del w:id="305" w:author="??319437" w:date="2018-05-31T19:21:57Z">
        <w:r>
          <w:rPr>
            <w:rFonts w:hint="eastAsia"/>
          </w:rPr>
          <w:delText>：</w:delText>
        </w:r>
      </w:del>
      <w:del w:id="306" w:author="??319437" w:date="2018-05-31T19:21:57Z">
        <w:r>
          <w:rPr/>
          <w:delText xml:space="preserve">  0x17</w:delText>
        </w:r>
      </w:del>
      <w:del w:id="307" w:author="??319437" w:date="2018-05-31T19:21:57Z">
        <w:r>
          <w:rPr/>
          <w:tab/>
        </w:r>
      </w:del>
      <w:del w:id="308" w:author="??319437" w:date="2018-05-31T19:21:57Z">
        <w:r>
          <w:rPr/>
          <w:fldChar w:fldCharType="begin"/>
        </w:r>
      </w:del>
      <w:del w:id="309" w:author="??319437" w:date="2018-05-31T19:21:57Z">
        <w:r>
          <w:rPr/>
          <w:delInstrText xml:space="preserve"> PAGEREF _Toc21558 </w:delInstrText>
        </w:r>
      </w:del>
      <w:del w:id="310" w:author="??319437" w:date="2018-05-31T19:21:57Z">
        <w:r>
          <w:rPr/>
          <w:fldChar w:fldCharType="separate"/>
        </w:r>
      </w:del>
      <w:del w:id="311" w:author="??319437" w:date="2018-05-31T19:21:57Z">
        <w:r>
          <w:rPr/>
          <w:delText>7</w:delText>
        </w:r>
      </w:del>
      <w:del w:id="312" w:author="??319437" w:date="2018-05-31T19:21:57Z">
        <w:r>
          <w:rPr/>
          <w:fldChar w:fldCharType="end"/>
        </w:r>
      </w:del>
      <w:del w:id="313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5"/>
        <w:tabs>
          <w:tab w:val="right" w:pos="5200"/>
          <w:tab w:val="right" w:leader="dot" w:pos="10466"/>
        </w:tabs>
        <w:rPr>
          <w:del w:id="314" w:author="??319437" w:date="2018-05-31T19:21:57Z"/>
        </w:rPr>
      </w:pPr>
      <w:del w:id="315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del>
      <w:del w:id="316" w:author="??319437" w:date="2018-05-31T19:21:57Z">
        <w:r>
          <w:rPr>
            <w:bCs/>
            <w:kern w:val="2"/>
            <w:szCs w:val="22"/>
            <w:lang w:val="zh-CN" w:eastAsia="zh-CN" w:bidi="ar-SA"/>
          </w:rPr>
          <w:delInstrText xml:space="preserve"> HYPERLINK \l _Toc26109 </w:delInstrText>
        </w:r>
      </w:del>
      <w:del w:id="317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del>
      <w:del w:id="318" w:author="??319437" w:date="2018-05-31T19:21:57Z">
        <w:r>
          <w:rPr>
            <w:rFonts w:hint="eastAsia"/>
            <w:lang w:val="en-US" w:eastAsia="zh-CN"/>
          </w:rPr>
          <w:delText xml:space="preserve">Sixteen </w:delText>
        </w:r>
      </w:del>
      <w:del w:id="319" w:author="??319437" w:date="2018-05-31T19:21:57Z">
        <w:r>
          <w:rPr>
            <w:rFonts w:hint="eastAsia"/>
          </w:rPr>
          <w:delText>、</w:delText>
        </w:r>
      </w:del>
      <w:del w:id="320" w:author="??319437" w:date="2018-05-31T19:21:57Z">
        <w:r>
          <w:rPr>
            <w:rFonts w:hint="eastAsia"/>
            <w:lang w:val="en-US" w:eastAsia="zh-CN"/>
          </w:rPr>
          <w:delText xml:space="preserve">Query Charging Status </w:delText>
        </w:r>
      </w:del>
      <w:del w:id="321" w:author="??319437" w:date="2018-05-31T19:21:57Z">
        <w:r>
          <w:rPr/>
          <w:tab/>
        </w:r>
      </w:del>
      <w:del w:id="322" w:author="??319437" w:date="2018-05-31T19:21:57Z">
        <w:r>
          <w:rPr/>
          <w:delText xml:space="preserve"> </w:delText>
        </w:r>
      </w:del>
      <w:del w:id="323" w:author="??319437" w:date="2018-05-31T19:21:57Z">
        <w:r>
          <w:rPr>
            <w:rFonts w:hint="eastAsia"/>
          </w:rPr>
          <w:delText xml:space="preserve">： </w:delText>
        </w:r>
      </w:del>
      <w:del w:id="324" w:author="??319437" w:date="2018-05-31T19:21:57Z">
        <w:r>
          <w:rPr/>
          <w:delText xml:space="preserve"> 0x18</w:delText>
        </w:r>
      </w:del>
      <w:del w:id="325" w:author="??319437" w:date="2018-05-31T19:21:57Z">
        <w:r>
          <w:rPr/>
          <w:tab/>
        </w:r>
      </w:del>
      <w:del w:id="326" w:author="??319437" w:date="2018-05-31T19:21:57Z">
        <w:r>
          <w:rPr/>
          <w:fldChar w:fldCharType="begin"/>
        </w:r>
      </w:del>
      <w:del w:id="327" w:author="??319437" w:date="2018-05-31T19:21:57Z">
        <w:r>
          <w:rPr/>
          <w:delInstrText xml:space="preserve"> PAGEREF _Toc26109 </w:delInstrText>
        </w:r>
      </w:del>
      <w:del w:id="328" w:author="??319437" w:date="2018-05-31T19:21:57Z">
        <w:r>
          <w:rPr/>
          <w:fldChar w:fldCharType="separate"/>
        </w:r>
      </w:del>
      <w:del w:id="329" w:author="??319437" w:date="2018-05-31T19:21:57Z">
        <w:r>
          <w:rPr/>
          <w:delText>8</w:delText>
        </w:r>
      </w:del>
      <w:del w:id="330" w:author="??319437" w:date="2018-05-31T19:21:57Z">
        <w:r>
          <w:rPr/>
          <w:fldChar w:fldCharType="end"/>
        </w:r>
      </w:del>
      <w:del w:id="331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del>
    </w:p>
    <w:p>
      <w:pPr>
        <w:pStyle w:val="8"/>
        <w:tabs>
          <w:tab w:val="right" w:leader="dot" w:pos="10466"/>
        </w:tabs>
        <w:rPr>
          <w:ins w:id="332" w:author="??319437" w:date="2018-05-31T19:21:57Z"/>
        </w:rPr>
      </w:pPr>
      <w:ins w:id="333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334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_Toc7466 </w:instrText>
        </w:r>
      </w:ins>
      <w:ins w:id="335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336" w:author="??319437" w:date="2018-05-31T19:21:57Z">
        <w:r>
          <w:rPr>
            <w:rFonts w:hint="eastAsia"/>
            <w:lang w:eastAsia="zh-CN"/>
          </w:rPr>
          <w:t xml:space="preserve">QCoo  </w:t>
        </w:r>
      </w:ins>
      <w:ins w:id="337" w:author="??319437" w:date="2018-05-31T19:21:57Z">
        <w:r>
          <w:rPr>
            <w:rFonts w:hint="eastAsia"/>
            <w:lang w:val="en-US" w:eastAsia="zh-CN"/>
          </w:rPr>
          <w:t>Protocol</w:t>
        </w:r>
      </w:ins>
      <w:ins w:id="338" w:author="??319437" w:date="2018-05-31T19:21:57Z">
        <w:r>
          <w:rPr/>
          <w:tab/>
        </w:r>
      </w:ins>
      <w:ins w:id="339" w:author="??319437" w:date="2018-05-31T19:21:57Z">
        <w:r>
          <w:rPr/>
          <w:fldChar w:fldCharType="begin"/>
        </w:r>
      </w:ins>
      <w:ins w:id="340" w:author="??319437" w:date="2018-05-31T19:21:57Z">
        <w:r>
          <w:rPr/>
          <w:instrText xml:space="preserve"> PAGEREF _Toc7466 </w:instrText>
        </w:r>
      </w:ins>
      <w:ins w:id="341" w:author="??319437" w:date="2018-05-31T19:21:57Z">
        <w:r>
          <w:rPr/>
          <w:fldChar w:fldCharType="separate"/>
        </w:r>
      </w:ins>
      <w:ins w:id="342" w:author="??319437" w:date="2018-05-31T19:21:57Z">
        <w:r>
          <w:rPr/>
          <w:t>1</w:t>
        </w:r>
      </w:ins>
      <w:ins w:id="343" w:author="??319437" w:date="2018-05-31T19:21:57Z">
        <w:r>
          <w:rPr/>
          <w:fldChar w:fldCharType="end"/>
        </w:r>
      </w:ins>
      <w:ins w:id="34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10"/>
        <w:tabs>
          <w:tab w:val="right" w:leader="dot" w:pos="10466"/>
        </w:tabs>
        <w:rPr>
          <w:ins w:id="345" w:author="??319437" w:date="2018-05-31T19:21:57Z"/>
        </w:rPr>
      </w:pPr>
      <w:ins w:id="346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347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_Toc5472 </w:instrText>
        </w:r>
      </w:ins>
      <w:ins w:id="348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349" w:author="??319437" w:date="2018-05-31T19:21:57Z">
        <w:r>
          <w:rPr>
            <w:rFonts w:hint="eastAsia"/>
            <w:lang w:val="en-US" w:eastAsia="zh-CN"/>
          </w:rPr>
          <w:t>Comment</w:t>
        </w:r>
      </w:ins>
      <w:ins w:id="350" w:author="??319437" w:date="2018-05-31T19:21:57Z">
        <w:r>
          <w:rPr/>
          <w:tab/>
        </w:r>
      </w:ins>
      <w:ins w:id="351" w:author="??319437" w:date="2018-05-31T19:21:57Z">
        <w:r>
          <w:rPr/>
          <w:fldChar w:fldCharType="begin"/>
        </w:r>
      </w:ins>
      <w:ins w:id="352" w:author="??319437" w:date="2018-05-31T19:21:57Z">
        <w:r>
          <w:rPr/>
          <w:instrText xml:space="preserve"> PAGEREF _Toc5472 </w:instrText>
        </w:r>
      </w:ins>
      <w:ins w:id="353" w:author="??319437" w:date="2018-05-31T19:21:57Z">
        <w:r>
          <w:rPr/>
          <w:fldChar w:fldCharType="separate"/>
        </w:r>
      </w:ins>
      <w:ins w:id="354" w:author="??319437" w:date="2018-05-31T19:21:57Z">
        <w:r>
          <w:rPr/>
          <w:t>2</w:t>
        </w:r>
      </w:ins>
      <w:ins w:id="355" w:author="??319437" w:date="2018-05-31T19:21:57Z">
        <w:r>
          <w:rPr/>
          <w:fldChar w:fldCharType="end"/>
        </w:r>
      </w:ins>
      <w:ins w:id="356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10"/>
        <w:tabs>
          <w:tab w:val="right" w:leader="dot" w:pos="10466"/>
        </w:tabs>
        <w:rPr>
          <w:ins w:id="357" w:author="??319437" w:date="2018-05-31T19:21:57Z"/>
        </w:rPr>
      </w:pPr>
      <w:ins w:id="358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359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_Toc20152 </w:instrText>
        </w:r>
      </w:ins>
      <w:ins w:id="36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361" w:author="??319437" w:date="2018-05-31T19:21:57Z">
        <w:r>
          <w:rPr>
            <w:rFonts w:hint="eastAsia"/>
            <w:bCs w:val="0"/>
            <w:lang w:val="en-US" w:eastAsia="zh-CN"/>
          </w:rPr>
          <w:t>There are Two Ways For Communication  :</w:t>
        </w:r>
      </w:ins>
      <w:ins w:id="362" w:author="??319437" w:date="2018-05-31T19:21:57Z">
        <w:r>
          <w:rPr/>
          <w:tab/>
        </w:r>
      </w:ins>
      <w:ins w:id="363" w:author="??319437" w:date="2018-05-31T19:21:57Z">
        <w:r>
          <w:rPr/>
          <w:fldChar w:fldCharType="begin"/>
        </w:r>
      </w:ins>
      <w:ins w:id="364" w:author="??319437" w:date="2018-05-31T19:21:57Z">
        <w:r>
          <w:rPr/>
          <w:instrText xml:space="preserve"> PAGEREF _Toc20152 </w:instrText>
        </w:r>
      </w:ins>
      <w:ins w:id="365" w:author="??319437" w:date="2018-05-31T19:21:57Z">
        <w:r>
          <w:rPr/>
          <w:fldChar w:fldCharType="separate"/>
        </w:r>
      </w:ins>
      <w:ins w:id="366" w:author="??319437" w:date="2018-05-31T19:21:57Z">
        <w:r>
          <w:rPr/>
          <w:t>2</w:t>
        </w:r>
      </w:ins>
      <w:ins w:id="367" w:author="??319437" w:date="2018-05-31T19:21:57Z">
        <w:r>
          <w:rPr/>
          <w:fldChar w:fldCharType="end"/>
        </w:r>
      </w:ins>
      <w:ins w:id="368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5"/>
        <w:tabs>
          <w:tab w:val="right" w:leader="dot" w:pos="10466"/>
        </w:tabs>
        <w:rPr>
          <w:ins w:id="369" w:author="??319437" w:date="2018-05-31T19:21:57Z"/>
        </w:rPr>
      </w:pPr>
      <w:ins w:id="37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371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_Toc3382 </w:instrText>
        </w:r>
      </w:ins>
      <w:ins w:id="37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373" w:author="??319437" w:date="2018-05-31T19:21:57Z">
        <w:r>
          <w:rPr>
            <w:rFonts w:hint="eastAsia"/>
            <w:bCs w:val="0"/>
            <w:lang w:val="en-US" w:eastAsia="zh-CN"/>
          </w:rPr>
          <w:t xml:space="preserve">One </w:t>
        </w:r>
      </w:ins>
      <w:ins w:id="374" w:author="??319437" w:date="2018-05-31T19:21:57Z">
        <w:r>
          <w:rPr>
            <w:bCs w:val="0"/>
          </w:rPr>
          <w:t>、</w:t>
        </w:r>
      </w:ins>
      <w:ins w:id="375" w:author="??319437" w:date="2018-05-31T19:21:57Z">
        <w:r>
          <w:rPr>
            <w:rFonts w:hint="eastAsia"/>
            <w:bCs w:val="0"/>
            <w:lang w:val="en-US" w:eastAsia="zh-CN"/>
          </w:rPr>
          <w:t>Execute :</w:t>
        </w:r>
      </w:ins>
      <w:ins w:id="376" w:author="??319437" w:date="2018-05-31T19:21:57Z">
        <w:r>
          <w:rPr/>
          <w:tab/>
        </w:r>
      </w:ins>
      <w:ins w:id="377" w:author="??319437" w:date="2018-05-31T19:21:57Z">
        <w:r>
          <w:rPr/>
          <w:fldChar w:fldCharType="begin"/>
        </w:r>
      </w:ins>
      <w:ins w:id="378" w:author="??319437" w:date="2018-05-31T19:21:57Z">
        <w:r>
          <w:rPr/>
          <w:instrText xml:space="preserve"> PAGEREF _Toc3382 </w:instrText>
        </w:r>
      </w:ins>
      <w:ins w:id="379" w:author="??319437" w:date="2018-05-31T19:21:57Z">
        <w:r>
          <w:rPr/>
          <w:fldChar w:fldCharType="separate"/>
        </w:r>
      </w:ins>
      <w:ins w:id="380" w:author="??319437" w:date="2018-05-31T19:21:57Z">
        <w:r>
          <w:rPr/>
          <w:t>2</w:t>
        </w:r>
      </w:ins>
      <w:ins w:id="381" w:author="??319437" w:date="2018-05-31T19:21:57Z">
        <w:r>
          <w:rPr/>
          <w:fldChar w:fldCharType="end"/>
        </w:r>
      </w:ins>
      <w:ins w:id="38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5"/>
        <w:tabs>
          <w:tab w:val="right" w:leader="dot" w:pos="10466"/>
        </w:tabs>
        <w:rPr>
          <w:ins w:id="383" w:author="??319437" w:date="2018-05-31T19:21:57Z"/>
        </w:rPr>
      </w:pPr>
      <w:ins w:id="38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385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_Toc24798 </w:instrText>
        </w:r>
      </w:ins>
      <w:ins w:id="386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387" w:author="??319437" w:date="2018-05-31T19:21:57Z">
        <w:r>
          <w:rPr>
            <w:rFonts w:hint="eastAsia"/>
            <w:bCs w:val="0"/>
            <w:lang w:val="en-US" w:eastAsia="zh-CN"/>
          </w:rPr>
          <w:t>Two</w:t>
        </w:r>
      </w:ins>
      <w:ins w:id="388" w:author="??319437" w:date="2018-05-31T19:21:57Z">
        <w:r>
          <w:rPr>
            <w:bCs w:val="0"/>
          </w:rPr>
          <w:t>、</w:t>
        </w:r>
      </w:ins>
      <w:ins w:id="389" w:author="??319437" w:date="2018-05-31T19:21:57Z">
        <w:r>
          <w:rPr>
            <w:rFonts w:hint="eastAsia"/>
            <w:bCs w:val="0"/>
            <w:lang w:val="en-US" w:eastAsia="zh-CN"/>
          </w:rPr>
          <w:t>Query :</w:t>
        </w:r>
      </w:ins>
      <w:ins w:id="390" w:author="??319437" w:date="2018-05-31T19:21:57Z">
        <w:r>
          <w:rPr/>
          <w:tab/>
        </w:r>
      </w:ins>
      <w:ins w:id="391" w:author="??319437" w:date="2018-05-31T19:21:57Z">
        <w:r>
          <w:rPr/>
          <w:fldChar w:fldCharType="begin"/>
        </w:r>
      </w:ins>
      <w:ins w:id="392" w:author="??319437" w:date="2018-05-31T19:21:57Z">
        <w:r>
          <w:rPr/>
          <w:instrText xml:space="preserve"> PAGEREF _Toc24798 </w:instrText>
        </w:r>
      </w:ins>
      <w:ins w:id="393" w:author="??319437" w:date="2018-05-31T19:21:57Z">
        <w:r>
          <w:rPr/>
          <w:fldChar w:fldCharType="separate"/>
        </w:r>
      </w:ins>
      <w:ins w:id="394" w:author="??319437" w:date="2018-05-31T19:21:57Z">
        <w:r>
          <w:rPr/>
          <w:t>3</w:t>
        </w:r>
      </w:ins>
      <w:ins w:id="395" w:author="??319437" w:date="2018-05-31T19:21:57Z">
        <w:r>
          <w:rPr/>
          <w:fldChar w:fldCharType="end"/>
        </w:r>
      </w:ins>
      <w:ins w:id="396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10"/>
        <w:tabs>
          <w:tab w:val="right" w:leader="dot" w:pos="10466"/>
        </w:tabs>
        <w:rPr>
          <w:ins w:id="397" w:author="??319437" w:date="2018-05-31T19:21:57Z"/>
        </w:rPr>
      </w:pPr>
      <w:ins w:id="398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399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_Toc3177 </w:instrText>
        </w:r>
      </w:ins>
      <w:ins w:id="40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401" w:author="??319437" w:date="2018-05-31T19:21:57Z">
        <w:r>
          <w:rPr>
            <w:rFonts w:hint="eastAsia"/>
            <w:lang w:val="en-US" w:eastAsia="zh-CN"/>
          </w:rPr>
          <w:t>Protocol Date Format</w:t>
        </w:r>
      </w:ins>
      <w:ins w:id="402" w:author="??319437" w:date="2018-05-31T19:21:57Z">
        <w:r>
          <w:rPr/>
          <w:tab/>
        </w:r>
      </w:ins>
      <w:ins w:id="403" w:author="??319437" w:date="2018-05-31T19:21:57Z">
        <w:r>
          <w:rPr/>
          <w:fldChar w:fldCharType="begin"/>
        </w:r>
      </w:ins>
      <w:ins w:id="404" w:author="??319437" w:date="2018-05-31T19:21:57Z">
        <w:r>
          <w:rPr/>
          <w:instrText xml:space="preserve"> PAGEREF _Toc3177 </w:instrText>
        </w:r>
      </w:ins>
      <w:ins w:id="405" w:author="??319437" w:date="2018-05-31T19:21:57Z">
        <w:r>
          <w:rPr/>
          <w:fldChar w:fldCharType="separate"/>
        </w:r>
      </w:ins>
      <w:ins w:id="406" w:author="??319437" w:date="2018-05-31T19:21:57Z">
        <w:r>
          <w:rPr/>
          <w:t>3</w:t>
        </w:r>
      </w:ins>
      <w:ins w:id="407" w:author="??319437" w:date="2018-05-31T19:21:57Z">
        <w:r>
          <w:rPr/>
          <w:fldChar w:fldCharType="end"/>
        </w:r>
      </w:ins>
      <w:ins w:id="408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5"/>
        <w:tabs>
          <w:tab w:val="right" w:leader="dot" w:pos="10466"/>
        </w:tabs>
        <w:rPr>
          <w:ins w:id="409" w:author="??319437" w:date="2018-05-31T19:21:57Z"/>
        </w:rPr>
      </w:pPr>
      <w:ins w:id="41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411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_Toc23152 </w:instrText>
        </w:r>
      </w:ins>
      <w:ins w:id="41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413" w:author="??319437" w:date="2018-05-31T19:21:57Z">
        <w:r>
          <w:rPr>
            <w:rFonts w:hint="eastAsia"/>
            <w:lang w:val="en-US" w:eastAsia="zh-CN"/>
          </w:rPr>
          <w:t xml:space="preserve">Three </w:t>
        </w:r>
      </w:ins>
      <w:ins w:id="414" w:author="??319437" w:date="2018-05-31T19:21:57Z">
        <w:r>
          <w:rPr>
            <w:rFonts w:hint="eastAsia"/>
          </w:rPr>
          <w:t>、</w:t>
        </w:r>
      </w:ins>
      <w:ins w:id="415" w:author="??319437" w:date="2018-05-31T19:21:57Z">
        <w:r>
          <w:rPr>
            <w:rFonts w:hint="eastAsia"/>
            <w:lang w:val="en-US" w:eastAsia="zh-CN"/>
          </w:rPr>
          <w:t>Control LED method One</w:t>
        </w:r>
      </w:ins>
      <w:ins w:id="416" w:author="??319437" w:date="2018-05-31T19:21:57Z">
        <w:r>
          <w:rPr>
            <w:rFonts w:hint="eastAsia"/>
          </w:rPr>
          <w:t xml:space="preserve"> </w:t>
        </w:r>
      </w:ins>
      <w:ins w:id="417" w:author="??319437" w:date="2018-05-31T19:21:57Z">
        <w:r>
          <w:rPr>
            <w:rFonts w:hint="eastAsia"/>
            <w:lang w:eastAsia="zh-CN"/>
          </w:rPr>
          <w:t xml:space="preserve"> : </w:t>
        </w:r>
      </w:ins>
      <w:ins w:id="418" w:author="??319437" w:date="2018-05-31T19:21:57Z">
        <w:r>
          <w:rPr>
            <w:rFonts w:hint="eastAsia"/>
          </w:rPr>
          <w:t xml:space="preserve"> 0</w:t>
        </w:r>
      </w:ins>
      <w:ins w:id="419" w:author="??319437" w:date="2018-05-31T19:21:57Z">
        <w:r>
          <w:rPr/>
          <w:t>x41</w:t>
        </w:r>
      </w:ins>
      <w:ins w:id="420" w:author="??319437" w:date="2018-05-31T19:21:57Z">
        <w:r>
          <w:rPr/>
          <w:tab/>
        </w:r>
      </w:ins>
      <w:ins w:id="421" w:author="??319437" w:date="2018-05-31T19:21:57Z">
        <w:r>
          <w:rPr/>
          <w:fldChar w:fldCharType="begin"/>
        </w:r>
      </w:ins>
      <w:ins w:id="422" w:author="??319437" w:date="2018-05-31T19:21:57Z">
        <w:r>
          <w:rPr/>
          <w:instrText xml:space="preserve"> PAGEREF _Toc23152 </w:instrText>
        </w:r>
      </w:ins>
      <w:ins w:id="423" w:author="??319437" w:date="2018-05-31T19:21:57Z">
        <w:r>
          <w:rPr/>
          <w:fldChar w:fldCharType="separate"/>
        </w:r>
      </w:ins>
      <w:ins w:id="424" w:author="??319437" w:date="2018-05-31T19:21:57Z">
        <w:r>
          <w:rPr/>
          <w:t>3</w:t>
        </w:r>
      </w:ins>
      <w:ins w:id="425" w:author="??319437" w:date="2018-05-31T19:21:57Z">
        <w:r>
          <w:rPr/>
          <w:fldChar w:fldCharType="end"/>
        </w:r>
      </w:ins>
      <w:ins w:id="426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5"/>
        <w:tabs>
          <w:tab w:val="right" w:leader="dot" w:pos="10466"/>
        </w:tabs>
        <w:rPr>
          <w:ins w:id="427" w:author="??319437" w:date="2018-05-31T19:21:57Z"/>
        </w:rPr>
      </w:pPr>
      <w:ins w:id="428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429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_Toc29144 </w:instrText>
        </w:r>
      </w:ins>
      <w:ins w:id="43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431" w:author="??319437" w:date="2018-05-31T19:21:57Z">
        <w:r>
          <w:rPr>
            <w:rFonts w:hint="eastAsia"/>
            <w:lang w:val="en-US" w:eastAsia="zh-CN"/>
          </w:rPr>
          <w:t xml:space="preserve">Four </w:t>
        </w:r>
      </w:ins>
      <w:ins w:id="432" w:author="??319437" w:date="2018-05-31T19:21:57Z">
        <w:r>
          <w:rPr/>
          <w:t>、</w:t>
        </w:r>
      </w:ins>
      <w:ins w:id="433" w:author="??319437" w:date="2018-05-31T19:21:57Z">
        <w:r>
          <w:rPr>
            <w:rFonts w:hint="eastAsia"/>
            <w:lang w:val="en-US" w:eastAsia="zh-CN"/>
          </w:rPr>
          <w:t xml:space="preserve">Control LED method Two : </w:t>
        </w:r>
      </w:ins>
      <w:ins w:id="434" w:author="??319437" w:date="2018-05-31T19:21:57Z">
        <w:r>
          <w:rPr>
            <w:rFonts w:hint="eastAsia"/>
          </w:rPr>
          <w:t xml:space="preserve">  </w:t>
        </w:r>
      </w:ins>
      <w:ins w:id="435" w:author="??319437" w:date="2018-05-31T19:21:57Z">
        <w:r>
          <w:rPr/>
          <w:t>0x11</w:t>
        </w:r>
      </w:ins>
      <w:ins w:id="436" w:author="??319437" w:date="2018-05-31T19:21:57Z">
        <w:r>
          <w:rPr/>
          <w:tab/>
        </w:r>
      </w:ins>
      <w:ins w:id="437" w:author="??319437" w:date="2018-05-31T19:21:57Z">
        <w:r>
          <w:rPr/>
          <w:fldChar w:fldCharType="begin"/>
        </w:r>
      </w:ins>
      <w:ins w:id="438" w:author="??319437" w:date="2018-05-31T19:21:57Z">
        <w:r>
          <w:rPr/>
          <w:instrText xml:space="preserve"> PAGEREF _Toc29144 </w:instrText>
        </w:r>
      </w:ins>
      <w:ins w:id="439" w:author="??319437" w:date="2018-05-31T19:21:57Z">
        <w:r>
          <w:rPr/>
          <w:fldChar w:fldCharType="separate"/>
        </w:r>
      </w:ins>
      <w:ins w:id="440" w:author="??319437" w:date="2018-05-31T19:21:57Z">
        <w:r>
          <w:rPr/>
          <w:t>3</w:t>
        </w:r>
      </w:ins>
      <w:ins w:id="441" w:author="??319437" w:date="2018-05-31T19:21:57Z">
        <w:r>
          <w:rPr/>
          <w:fldChar w:fldCharType="end"/>
        </w:r>
      </w:ins>
      <w:ins w:id="44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5"/>
        <w:tabs>
          <w:tab w:val="right" w:leader="dot" w:pos="10466"/>
        </w:tabs>
        <w:rPr>
          <w:ins w:id="443" w:author="??319437" w:date="2018-05-31T19:21:57Z"/>
        </w:rPr>
      </w:pPr>
      <w:ins w:id="44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445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_Toc3286 </w:instrText>
        </w:r>
      </w:ins>
      <w:ins w:id="446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447" w:author="??319437" w:date="2018-05-31T19:21:57Z">
        <w:r>
          <w:rPr>
            <w:rFonts w:hint="eastAsia"/>
            <w:lang w:val="en-US" w:eastAsia="zh-CN"/>
          </w:rPr>
          <w:t xml:space="preserve">Five </w:t>
        </w:r>
      </w:ins>
      <w:ins w:id="448" w:author="??319437" w:date="2018-05-31T19:21:57Z">
        <w:r>
          <w:rPr/>
          <w:t>、</w:t>
        </w:r>
      </w:ins>
      <w:ins w:id="449" w:author="??319437" w:date="2018-05-31T19:21:57Z">
        <w:r>
          <w:rPr>
            <w:rFonts w:hint="eastAsia"/>
            <w:lang w:val="en-US" w:eastAsia="zh-CN"/>
          </w:rPr>
          <w:t xml:space="preserve">Control Method Three </w:t>
        </w:r>
      </w:ins>
      <w:ins w:id="450" w:author="??319437" w:date="2018-05-31T19:21:57Z">
        <w:r>
          <w:rPr>
            <w:rFonts w:hint="eastAsia"/>
          </w:rPr>
          <w:t xml:space="preserve"> </w:t>
        </w:r>
      </w:ins>
      <w:ins w:id="451" w:author="??319437" w:date="2018-05-31T19:21:57Z">
        <w:r>
          <w:rPr>
            <w:rFonts w:hint="eastAsia"/>
            <w:lang w:eastAsia="zh-CN"/>
          </w:rPr>
          <w:t xml:space="preserve"> : </w:t>
        </w:r>
      </w:ins>
      <w:ins w:id="452" w:author="??319437" w:date="2018-05-31T19:21:57Z">
        <w:r>
          <w:rPr>
            <w:rFonts w:hint="eastAsia"/>
          </w:rPr>
          <w:t xml:space="preserve">  0</w:t>
        </w:r>
      </w:ins>
      <w:ins w:id="453" w:author="??319437" w:date="2018-05-31T19:21:57Z">
        <w:r>
          <w:rPr/>
          <w:t>x14</w:t>
        </w:r>
      </w:ins>
      <w:ins w:id="454" w:author="??319437" w:date="2018-05-31T19:21:57Z">
        <w:r>
          <w:rPr/>
          <w:tab/>
        </w:r>
      </w:ins>
      <w:ins w:id="455" w:author="??319437" w:date="2018-05-31T19:21:57Z">
        <w:r>
          <w:rPr/>
          <w:fldChar w:fldCharType="begin"/>
        </w:r>
      </w:ins>
      <w:ins w:id="456" w:author="??319437" w:date="2018-05-31T19:21:57Z">
        <w:r>
          <w:rPr/>
          <w:instrText xml:space="preserve"> PAGEREF _Toc3286 </w:instrText>
        </w:r>
      </w:ins>
      <w:ins w:id="457" w:author="??319437" w:date="2018-05-31T19:21:57Z">
        <w:r>
          <w:rPr/>
          <w:fldChar w:fldCharType="separate"/>
        </w:r>
      </w:ins>
      <w:ins w:id="458" w:author="??319437" w:date="2018-05-31T19:21:57Z">
        <w:r>
          <w:rPr/>
          <w:t>4</w:t>
        </w:r>
      </w:ins>
      <w:ins w:id="459" w:author="??319437" w:date="2018-05-31T19:21:57Z">
        <w:r>
          <w:rPr/>
          <w:fldChar w:fldCharType="end"/>
        </w:r>
      </w:ins>
      <w:ins w:id="46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5"/>
        <w:tabs>
          <w:tab w:val="right" w:leader="dot" w:pos="10466"/>
        </w:tabs>
        <w:rPr>
          <w:ins w:id="461" w:author="??319437" w:date="2018-05-31T19:21:57Z"/>
        </w:rPr>
      </w:pPr>
      <w:ins w:id="46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463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_Toc10025 </w:instrText>
        </w:r>
      </w:ins>
      <w:ins w:id="46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465" w:author="??319437" w:date="2018-05-31T19:21:57Z">
        <w:r>
          <w:rPr>
            <w:rFonts w:hint="eastAsia"/>
            <w:lang w:val="en-US" w:eastAsia="zh-CN"/>
          </w:rPr>
          <w:t>Six</w:t>
        </w:r>
      </w:ins>
      <w:ins w:id="466" w:author="??319437" w:date="2018-05-31T19:21:57Z">
        <w:r>
          <w:rPr/>
          <w:t>、</w:t>
        </w:r>
      </w:ins>
      <w:ins w:id="467" w:author="??319437" w:date="2018-05-31T19:21:57Z">
        <w:r>
          <w:rPr>
            <w:rFonts w:hint="eastAsia"/>
            <w:lang w:val="en-US" w:eastAsia="zh-CN"/>
          </w:rPr>
          <w:t xml:space="preserve">fresh display </w:t>
        </w:r>
      </w:ins>
      <w:ins w:id="468" w:author="??319437" w:date="2018-05-31T19:21:57Z">
        <w:r>
          <w:rPr>
            <w:rFonts w:hint="eastAsia"/>
          </w:rPr>
          <w:t xml:space="preserve"> </w:t>
        </w:r>
      </w:ins>
      <w:ins w:id="469" w:author="??319437" w:date="2018-05-31T19:21:57Z">
        <w:r>
          <w:rPr>
            <w:rFonts w:hint="eastAsia"/>
            <w:lang w:eastAsia="zh-CN"/>
          </w:rPr>
          <w:t xml:space="preserve"> : </w:t>
        </w:r>
      </w:ins>
      <w:ins w:id="470" w:author="??319437" w:date="2018-05-31T19:21:57Z">
        <w:r>
          <w:rPr>
            <w:rFonts w:hint="eastAsia"/>
          </w:rPr>
          <w:t xml:space="preserve">  0</w:t>
        </w:r>
      </w:ins>
      <w:ins w:id="471" w:author="??319437" w:date="2018-05-31T19:21:57Z">
        <w:r>
          <w:rPr/>
          <w:t>x03</w:t>
        </w:r>
      </w:ins>
      <w:ins w:id="472" w:author="??319437" w:date="2018-05-31T19:21:57Z">
        <w:r>
          <w:rPr/>
          <w:tab/>
        </w:r>
      </w:ins>
      <w:ins w:id="473" w:author="??319437" w:date="2018-05-31T19:21:57Z">
        <w:r>
          <w:rPr/>
          <w:fldChar w:fldCharType="begin"/>
        </w:r>
      </w:ins>
      <w:ins w:id="474" w:author="??319437" w:date="2018-05-31T19:21:57Z">
        <w:r>
          <w:rPr/>
          <w:instrText xml:space="preserve"> PAGEREF _Toc10025 </w:instrText>
        </w:r>
      </w:ins>
      <w:ins w:id="475" w:author="??319437" w:date="2018-05-31T19:21:57Z">
        <w:r>
          <w:rPr/>
          <w:fldChar w:fldCharType="separate"/>
        </w:r>
      </w:ins>
      <w:ins w:id="476" w:author="??319437" w:date="2018-05-31T19:21:57Z">
        <w:r>
          <w:rPr/>
          <w:t>4</w:t>
        </w:r>
      </w:ins>
      <w:ins w:id="477" w:author="??319437" w:date="2018-05-31T19:21:57Z">
        <w:r>
          <w:rPr/>
          <w:fldChar w:fldCharType="end"/>
        </w:r>
      </w:ins>
      <w:ins w:id="478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5"/>
        <w:tabs>
          <w:tab w:val="right" w:leader="dot" w:pos="10466"/>
        </w:tabs>
        <w:rPr>
          <w:ins w:id="479" w:author="??319437" w:date="2018-05-31T19:21:57Z"/>
        </w:rPr>
      </w:pPr>
      <w:ins w:id="48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481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_Toc10623 </w:instrText>
        </w:r>
      </w:ins>
      <w:ins w:id="48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483" w:author="??319437" w:date="2018-05-31T19:21:57Z">
        <w:r>
          <w:rPr>
            <w:rFonts w:hint="eastAsia"/>
            <w:lang w:val="en-US" w:eastAsia="zh-CN"/>
          </w:rPr>
          <w:t xml:space="preserve">Seven </w:t>
        </w:r>
      </w:ins>
      <w:ins w:id="484" w:author="??319437" w:date="2018-05-31T19:21:57Z">
        <w:r>
          <w:rPr/>
          <w:t>、</w:t>
        </w:r>
      </w:ins>
      <w:ins w:id="485" w:author="??319437" w:date="2018-05-31T19:21:57Z">
        <w:r>
          <w:rPr>
            <w:rFonts w:hint="eastAsia"/>
            <w:lang w:val="en-US" w:eastAsia="zh-CN"/>
          </w:rPr>
          <w:t xml:space="preserve">Brightness Setting </w:t>
        </w:r>
      </w:ins>
      <w:ins w:id="486" w:author="??319437" w:date="2018-05-31T19:21:57Z">
        <w:r>
          <w:rPr>
            <w:rFonts w:hint="eastAsia"/>
          </w:rPr>
          <w:t xml:space="preserve"> </w:t>
        </w:r>
      </w:ins>
      <w:ins w:id="487" w:author="??319437" w:date="2018-05-31T19:21:57Z">
        <w:r>
          <w:rPr>
            <w:rFonts w:hint="eastAsia"/>
            <w:lang w:eastAsia="zh-CN"/>
          </w:rPr>
          <w:t xml:space="preserve"> : </w:t>
        </w:r>
      </w:ins>
      <w:ins w:id="488" w:author="??319437" w:date="2018-05-31T19:21:57Z">
        <w:r>
          <w:rPr>
            <w:rFonts w:hint="eastAsia"/>
          </w:rPr>
          <w:t xml:space="preserve">  </w:t>
        </w:r>
      </w:ins>
      <w:ins w:id="489" w:author="??319437" w:date="2018-05-31T19:21:57Z">
        <w:r>
          <w:rPr/>
          <w:t>0x</w:t>
        </w:r>
      </w:ins>
      <w:ins w:id="490" w:author="??319437" w:date="2018-05-31T19:21:57Z">
        <w:r>
          <w:rPr>
            <w:rFonts w:hint="eastAsia"/>
            <w:lang w:val="en-US" w:eastAsia="zh-CN"/>
          </w:rPr>
          <w:t>04</w:t>
        </w:r>
      </w:ins>
      <w:ins w:id="491" w:author="??319437" w:date="2018-05-31T19:21:57Z">
        <w:r>
          <w:rPr/>
          <w:tab/>
        </w:r>
      </w:ins>
      <w:ins w:id="492" w:author="??319437" w:date="2018-05-31T19:21:57Z">
        <w:r>
          <w:rPr/>
          <w:fldChar w:fldCharType="begin"/>
        </w:r>
      </w:ins>
      <w:ins w:id="493" w:author="??319437" w:date="2018-05-31T19:21:57Z">
        <w:r>
          <w:rPr/>
          <w:instrText xml:space="preserve"> PAGEREF _Toc10623 </w:instrText>
        </w:r>
      </w:ins>
      <w:ins w:id="494" w:author="??319437" w:date="2018-05-31T19:21:57Z">
        <w:r>
          <w:rPr/>
          <w:fldChar w:fldCharType="separate"/>
        </w:r>
      </w:ins>
      <w:ins w:id="495" w:author="??319437" w:date="2018-05-31T19:21:57Z">
        <w:r>
          <w:rPr/>
          <w:t>5</w:t>
        </w:r>
      </w:ins>
      <w:ins w:id="496" w:author="??319437" w:date="2018-05-31T19:21:57Z">
        <w:r>
          <w:rPr/>
          <w:fldChar w:fldCharType="end"/>
        </w:r>
      </w:ins>
      <w:ins w:id="497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5"/>
        <w:tabs>
          <w:tab w:val="right" w:leader="dot" w:pos="10466"/>
        </w:tabs>
        <w:rPr>
          <w:ins w:id="498" w:author="??319437" w:date="2018-05-31T19:21:57Z"/>
        </w:rPr>
      </w:pPr>
      <w:ins w:id="499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500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_Toc13568 </w:instrText>
        </w:r>
      </w:ins>
      <w:ins w:id="501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502" w:author="??319437" w:date="2018-05-31T19:21:57Z">
        <w:r>
          <w:rPr>
            <w:rFonts w:hint="eastAsia"/>
            <w:lang w:val="en-US" w:eastAsia="zh-CN"/>
          </w:rPr>
          <w:t xml:space="preserve">Eight </w:t>
        </w:r>
      </w:ins>
      <w:ins w:id="503" w:author="??319437" w:date="2018-05-31T19:21:57Z">
        <w:r>
          <w:rPr/>
          <w:t>、</w:t>
        </w:r>
      </w:ins>
      <w:ins w:id="504" w:author="??319437" w:date="2018-05-31T19:21:57Z">
        <w:r>
          <w:rPr>
            <w:rFonts w:hint="eastAsia"/>
            <w:lang w:val="en-US" w:eastAsia="zh-CN"/>
          </w:rPr>
          <w:t xml:space="preserve">Change Effect </w:t>
        </w:r>
      </w:ins>
      <w:ins w:id="505" w:author="??319437" w:date="2018-05-31T19:21:57Z">
        <w:r>
          <w:rPr>
            <w:rFonts w:hint="eastAsia"/>
          </w:rPr>
          <w:t xml:space="preserve">  </w:t>
        </w:r>
      </w:ins>
      <w:ins w:id="506" w:author="??319437" w:date="2018-05-31T19:21:57Z">
        <w:r>
          <w:rPr>
            <w:rFonts w:hint="eastAsia"/>
            <w:lang w:eastAsia="zh-CN"/>
          </w:rPr>
          <w:t xml:space="preserve"> : </w:t>
        </w:r>
      </w:ins>
      <w:ins w:id="507" w:author="??319437" w:date="2018-05-31T19:21:57Z">
        <w:r>
          <w:rPr>
            <w:rFonts w:hint="eastAsia"/>
          </w:rPr>
          <w:t xml:space="preserve">   </w:t>
        </w:r>
      </w:ins>
      <w:ins w:id="508" w:author="??319437" w:date="2018-05-31T19:21:57Z">
        <w:r>
          <w:rPr/>
          <w:t>0x05</w:t>
        </w:r>
      </w:ins>
      <w:ins w:id="509" w:author="??319437" w:date="2018-05-31T19:21:57Z">
        <w:r>
          <w:rPr/>
          <w:tab/>
        </w:r>
      </w:ins>
      <w:ins w:id="510" w:author="??319437" w:date="2018-05-31T19:21:57Z">
        <w:r>
          <w:rPr/>
          <w:fldChar w:fldCharType="begin"/>
        </w:r>
      </w:ins>
      <w:ins w:id="511" w:author="??319437" w:date="2018-05-31T19:21:57Z">
        <w:r>
          <w:rPr/>
          <w:instrText xml:space="preserve"> PAGEREF _Toc13568 </w:instrText>
        </w:r>
      </w:ins>
      <w:ins w:id="512" w:author="??319437" w:date="2018-05-31T19:21:57Z">
        <w:r>
          <w:rPr/>
          <w:fldChar w:fldCharType="separate"/>
        </w:r>
      </w:ins>
      <w:ins w:id="513" w:author="??319437" w:date="2018-05-31T19:21:57Z">
        <w:r>
          <w:rPr/>
          <w:t>5</w:t>
        </w:r>
      </w:ins>
      <w:ins w:id="514" w:author="??319437" w:date="2018-05-31T19:21:57Z">
        <w:r>
          <w:rPr/>
          <w:fldChar w:fldCharType="end"/>
        </w:r>
      </w:ins>
      <w:ins w:id="515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5"/>
        <w:tabs>
          <w:tab w:val="right" w:leader="dot" w:pos="10466"/>
        </w:tabs>
        <w:rPr>
          <w:ins w:id="516" w:author="??319437" w:date="2018-05-31T19:21:57Z"/>
        </w:rPr>
      </w:pPr>
      <w:ins w:id="517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518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_Toc1954 </w:instrText>
        </w:r>
      </w:ins>
      <w:ins w:id="519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520" w:author="??319437" w:date="2018-05-31T19:21:57Z">
        <w:r>
          <w:rPr>
            <w:rFonts w:hint="eastAsia"/>
            <w:lang w:val="en-US" w:eastAsia="zh-CN"/>
          </w:rPr>
          <w:t xml:space="preserve">Nine </w:t>
        </w:r>
      </w:ins>
      <w:ins w:id="521" w:author="??319437" w:date="2018-05-31T19:21:57Z">
        <w:r>
          <w:rPr/>
          <w:t>、</w:t>
        </w:r>
      </w:ins>
      <w:ins w:id="522" w:author="??319437" w:date="2018-05-31T19:21:57Z">
        <w:r>
          <w:rPr>
            <w:rFonts w:hint="eastAsia"/>
            <w:lang w:val="en-US" w:eastAsia="zh-CN"/>
          </w:rPr>
          <w:t xml:space="preserve">Power </w:t>
        </w:r>
      </w:ins>
      <w:ins w:id="523" w:author="??319437" w:date="2018-05-31T19:21:57Z">
        <w:r>
          <w:rPr>
            <w:rFonts w:hint="eastAsia"/>
          </w:rPr>
          <w:t xml:space="preserve">  </w:t>
        </w:r>
      </w:ins>
      <w:ins w:id="524" w:author="??319437" w:date="2018-05-31T19:21:57Z">
        <w:r>
          <w:rPr>
            <w:rFonts w:hint="eastAsia"/>
            <w:lang w:eastAsia="zh-CN"/>
          </w:rPr>
          <w:t xml:space="preserve"> : </w:t>
        </w:r>
      </w:ins>
      <w:ins w:id="525" w:author="??319437" w:date="2018-05-31T19:21:57Z">
        <w:r>
          <w:rPr>
            <w:rFonts w:hint="eastAsia"/>
          </w:rPr>
          <w:t xml:space="preserve">   0</w:t>
        </w:r>
      </w:ins>
      <w:ins w:id="526" w:author="??319437" w:date="2018-05-31T19:21:57Z">
        <w:r>
          <w:rPr/>
          <w:t>x15</w:t>
        </w:r>
      </w:ins>
      <w:ins w:id="527" w:author="??319437" w:date="2018-05-31T19:21:57Z">
        <w:r>
          <w:rPr/>
          <w:tab/>
        </w:r>
      </w:ins>
      <w:ins w:id="528" w:author="??319437" w:date="2018-05-31T19:21:57Z">
        <w:r>
          <w:rPr/>
          <w:fldChar w:fldCharType="begin"/>
        </w:r>
      </w:ins>
      <w:ins w:id="529" w:author="??319437" w:date="2018-05-31T19:21:57Z">
        <w:r>
          <w:rPr/>
          <w:instrText xml:space="preserve"> PAGEREF _Toc1954 </w:instrText>
        </w:r>
      </w:ins>
      <w:ins w:id="530" w:author="??319437" w:date="2018-05-31T19:21:57Z">
        <w:r>
          <w:rPr/>
          <w:fldChar w:fldCharType="separate"/>
        </w:r>
      </w:ins>
      <w:ins w:id="531" w:author="??319437" w:date="2018-05-31T19:21:57Z">
        <w:r>
          <w:rPr/>
          <w:t>5</w:t>
        </w:r>
      </w:ins>
      <w:ins w:id="532" w:author="??319437" w:date="2018-05-31T19:21:57Z">
        <w:r>
          <w:rPr/>
          <w:fldChar w:fldCharType="end"/>
        </w:r>
      </w:ins>
      <w:ins w:id="533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5"/>
        <w:tabs>
          <w:tab w:val="right" w:pos="4000"/>
          <w:tab w:val="right" w:leader="dot" w:pos="10466"/>
        </w:tabs>
        <w:rPr>
          <w:ins w:id="534" w:author="??319437" w:date="2018-05-31T19:21:57Z"/>
        </w:rPr>
      </w:pPr>
      <w:ins w:id="535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536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_Toc27195 </w:instrText>
        </w:r>
      </w:ins>
      <w:ins w:id="537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538" w:author="??319437" w:date="2018-05-31T19:21:57Z">
        <w:r>
          <w:rPr>
            <w:rFonts w:hint="eastAsia"/>
            <w:lang w:val="en-US" w:eastAsia="zh-CN"/>
          </w:rPr>
          <w:t xml:space="preserve">Ten </w:t>
        </w:r>
      </w:ins>
      <w:ins w:id="539" w:author="??319437" w:date="2018-05-31T19:21:57Z">
        <w:r>
          <w:rPr/>
          <w:t>、</w:t>
        </w:r>
      </w:ins>
      <w:ins w:id="540" w:author="??319437" w:date="2018-05-31T19:21:57Z">
        <w:r>
          <w:rPr>
            <w:rFonts w:hint="eastAsia"/>
            <w:lang w:val="en-US" w:eastAsia="zh-CN"/>
          </w:rPr>
          <w:t xml:space="preserve">Motor Shake </w:t>
        </w:r>
      </w:ins>
      <w:ins w:id="541" w:author="??319437" w:date="2018-05-31T19:21:57Z">
        <w:r>
          <w:rPr/>
          <w:tab/>
        </w:r>
      </w:ins>
      <w:ins w:id="542" w:author="??319437" w:date="2018-05-31T19:21:57Z">
        <w:r>
          <w:rPr>
            <w:rFonts w:hint="eastAsia"/>
            <w:lang w:eastAsia="zh-CN"/>
          </w:rPr>
          <w:t xml:space="preserve"> : </w:t>
        </w:r>
      </w:ins>
      <w:ins w:id="543" w:author="??319437" w:date="2018-05-31T19:21:57Z">
        <w:r>
          <w:rPr/>
          <w:t xml:space="preserve"> 0x16</w:t>
        </w:r>
      </w:ins>
      <w:ins w:id="544" w:author="??319437" w:date="2018-05-31T19:21:57Z">
        <w:r>
          <w:rPr/>
          <w:tab/>
        </w:r>
      </w:ins>
      <w:ins w:id="545" w:author="??319437" w:date="2018-05-31T19:21:57Z">
        <w:r>
          <w:rPr/>
          <w:fldChar w:fldCharType="begin"/>
        </w:r>
      </w:ins>
      <w:ins w:id="546" w:author="??319437" w:date="2018-05-31T19:21:57Z">
        <w:r>
          <w:rPr/>
          <w:instrText xml:space="preserve"> PAGEREF _Toc27195 </w:instrText>
        </w:r>
      </w:ins>
      <w:ins w:id="547" w:author="??319437" w:date="2018-05-31T19:21:57Z">
        <w:r>
          <w:rPr/>
          <w:fldChar w:fldCharType="separate"/>
        </w:r>
      </w:ins>
      <w:ins w:id="548" w:author="??319437" w:date="2018-05-31T19:21:57Z">
        <w:r>
          <w:rPr/>
          <w:t>6</w:t>
        </w:r>
      </w:ins>
      <w:ins w:id="549" w:author="??319437" w:date="2018-05-31T19:21:57Z">
        <w:r>
          <w:rPr/>
          <w:fldChar w:fldCharType="end"/>
        </w:r>
      </w:ins>
      <w:ins w:id="55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5"/>
        <w:tabs>
          <w:tab w:val="right" w:pos="4400"/>
          <w:tab w:val="right" w:leader="dot" w:pos="10466"/>
        </w:tabs>
        <w:rPr>
          <w:ins w:id="551" w:author="??319437" w:date="2018-05-31T19:21:57Z"/>
        </w:rPr>
      </w:pPr>
      <w:ins w:id="55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553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_Toc17701 </w:instrText>
        </w:r>
      </w:ins>
      <w:ins w:id="55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555" w:author="??319437" w:date="2018-05-31T19:21:57Z">
        <w:r>
          <w:rPr>
            <w:rFonts w:hint="eastAsia"/>
            <w:lang w:val="en-US" w:eastAsia="zh-CN"/>
          </w:rPr>
          <w:t xml:space="preserve">Eleven </w:t>
        </w:r>
      </w:ins>
      <w:ins w:id="556" w:author="??319437" w:date="2018-05-31T19:21:57Z">
        <w:r>
          <w:rPr>
            <w:rFonts w:hint="eastAsia"/>
          </w:rPr>
          <w:t>、</w:t>
        </w:r>
      </w:ins>
      <w:ins w:id="557" w:author="??319437" w:date="2018-05-31T19:21:57Z">
        <w:r>
          <w:rPr>
            <w:rFonts w:hint="eastAsia"/>
            <w:lang w:val="en-US" w:eastAsia="zh-CN"/>
          </w:rPr>
          <w:t xml:space="preserve">Set Connection </w:t>
        </w:r>
      </w:ins>
      <w:ins w:id="558" w:author="??319437" w:date="2018-05-31T19:21:57Z">
        <w:r>
          <w:rPr/>
          <w:tab/>
        </w:r>
      </w:ins>
      <w:ins w:id="559" w:author="??319437" w:date="2018-05-31T19:21:57Z">
        <w:r>
          <w:rPr>
            <w:rFonts w:hint="eastAsia"/>
          </w:rPr>
          <w:t>：</w:t>
        </w:r>
      </w:ins>
      <w:ins w:id="560" w:author="??319437" w:date="2018-05-31T19:21:57Z">
        <w:r>
          <w:rPr/>
          <w:t xml:space="preserve"> 0x20</w:t>
        </w:r>
      </w:ins>
      <w:ins w:id="561" w:author="??319437" w:date="2018-05-31T19:21:57Z">
        <w:r>
          <w:rPr/>
          <w:tab/>
        </w:r>
      </w:ins>
      <w:ins w:id="562" w:author="??319437" w:date="2018-05-31T19:21:57Z">
        <w:r>
          <w:rPr/>
          <w:fldChar w:fldCharType="begin"/>
        </w:r>
      </w:ins>
      <w:ins w:id="563" w:author="??319437" w:date="2018-05-31T19:21:57Z">
        <w:r>
          <w:rPr/>
          <w:instrText xml:space="preserve"> PAGEREF _Toc17701 </w:instrText>
        </w:r>
      </w:ins>
      <w:ins w:id="564" w:author="??319437" w:date="2018-05-31T19:21:57Z">
        <w:r>
          <w:rPr/>
          <w:fldChar w:fldCharType="separate"/>
        </w:r>
      </w:ins>
      <w:ins w:id="565" w:author="??319437" w:date="2018-05-31T19:21:57Z">
        <w:r>
          <w:rPr/>
          <w:t>6</w:t>
        </w:r>
      </w:ins>
      <w:ins w:id="566" w:author="??319437" w:date="2018-05-31T19:21:57Z">
        <w:r>
          <w:rPr/>
          <w:fldChar w:fldCharType="end"/>
        </w:r>
      </w:ins>
      <w:ins w:id="567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5"/>
        <w:tabs>
          <w:tab w:val="right" w:pos="4400"/>
          <w:tab w:val="right" w:leader="dot" w:pos="10466"/>
        </w:tabs>
        <w:rPr>
          <w:ins w:id="568" w:author="??319437" w:date="2018-05-31T19:21:57Z"/>
        </w:rPr>
      </w:pPr>
      <w:ins w:id="569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570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_Toc13756 </w:instrText>
        </w:r>
      </w:ins>
      <w:ins w:id="571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572" w:author="??319437" w:date="2018-05-31T19:21:57Z">
        <w:r>
          <w:rPr>
            <w:rFonts w:hint="eastAsia"/>
            <w:lang w:val="en-US" w:eastAsia="zh-CN"/>
          </w:rPr>
          <w:t xml:space="preserve">Twelve </w:t>
        </w:r>
      </w:ins>
      <w:ins w:id="573" w:author="??319437" w:date="2018-05-31T19:21:57Z">
        <w:r>
          <w:rPr>
            <w:rFonts w:hint="eastAsia"/>
          </w:rPr>
          <w:t>、</w:t>
        </w:r>
      </w:ins>
      <w:ins w:id="574" w:author="??319437" w:date="2018-05-31T19:21:57Z">
        <w:r>
          <w:rPr>
            <w:rFonts w:hint="eastAsia"/>
            <w:lang w:val="en-US" w:eastAsia="zh-CN"/>
          </w:rPr>
          <w:t xml:space="preserve">Save Brightness </w:t>
        </w:r>
      </w:ins>
      <w:ins w:id="575" w:author="??319437" w:date="2018-05-31T19:21:57Z">
        <w:r>
          <w:rPr/>
          <w:tab/>
        </w:r>
      </w:ins>
      <w:ins w:id="576" w:author="??319437" w:date="2018-05-31T19:21:57Z">
        <w:r>
          <w:rPr>
            <w:rFonts w:hint="eastAsia"/>
          </w:rPr>
          <w:t>：</w:t>
        </w:r>
      </w:ins>
      <w:ins w:id="577" w:author="??319437" w:date="2018-05-31T19:21:57Z">
        <w:r>
          <w:rPr/>
          <w:t xml:space="preserve">  0x45</w:t>
        </w:r>
      </w:ins>
      <w:ins w:id="578" w:author="??319437" w:date="2018-05-31T19:21:57Z">
        <w:r>
          <w:rPr/>
          <w:tab/>
        </w:r>
      </w:ins>
      <w:ins w:id="579" w:author="??319437" w:date="2018-05-31T19:21:57Z">
        <w:r>
          <w:rPr/>
          <w:fldChar w:fldCharType="begin"/>
        </w:r>
      </w:ins>
      <w:ins w:id="580" w:author="??319437" w:date="2018-05-31T19:21:57Z">
        <w:r>
          <w:rPr/>
          <w:instrText xml:space="preserve"> PAGEREF _Toc13756 </w:instrText>
        </w:r>
      </w:ins>
      <w:ins w:id="581" w:author="??319437" w:date="2018-05-31T19:21:57Z">
        <w:r>
          <w:rPr/>
          <w:fldChar w:fldCharType="separate"/>
        </w:r>
      </w:ins>
      <w:ins w:id="582" w:author="??319437" w:date="2018-05-31T19:21:57Z">
        <w:r>
          <w:rPr/>
          <w:t>6</w:t>
        </w:r>
      </w:ins>
      <w:ins w:id="583" w:author="??319437" w:date="2018-05-31T19:21:57Z">
        <w:r>
          <w:rPr/>
          <w:fldChar w:fldCharType="end"/>
        </w:r>
      </w:ins>
      <w:ins w:id="58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5"/>
        <w:tabs>
          <w:tab w:val="right" w:pos="4000"/>
          <w:tab w:val="right" w:leader="dot" w:pos="10466"/>
        </w:tabs>
        <w:rPr>
          <w:ins w:id="585" w:author="??319437" w:date="2018-05-31T19:21:57Z"/>
        </w:rPr>
      </w:pPr>
      <w:ins w:id="586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587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_Toc935 </w:instrText>
        </w:r>
      </w:ins>
      <w:ins w:id="588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589" w:author="??319437" w:date="2018-05-31T19:21:57Z">
        <w:r>
          <w:rPr>
            <w:rFonts w:hint="eastAsia"/>
            <w:lang w:val="en-US" w:eastAsia="zh-CN"/>
          </w:rPr>
          <w:t xml:space="preserve">Thirteen </w:t>
        </w:r>
      </w:ins>
      <w:ins w:id="590" w:author="??319437" w:date="2018-05-31T19:21:57Z">
        <w:r>
          <w:rPr/>
          <w:t>、</w:t>
        </w:r>
      </w:ins>
      <w:ins w:id="591" w:author="??319437" w:date="2018-05-31T19:21:57Z">
        <w:r>
          <w:rPr>
            <w:rFonts w:hint="eastAsia"/>
            <w:lang w:val="en-US" w:eastAsia="zh-CN"/>
          </w:rPr>
          <w:t>Dice Mode</w:t>
        </w:r>
      </w:ins>
      <w:ins w:id="592" w:author="??319437" w:date="2018-05-31T19:21:57Z">
        <w:r>
          <w:rPr/>
          <w:tab/>
        </w:r>
      </w:ins>
      <w:ins w:id="593" w:author="??319437" w:date="2018-05-31T19:21:57Z">
        <w:r>
          <w:rPr/>
          <w:t xml:space="preserve"> </w:t>
        </w:r>
      </w:ins>
      <w:ins w:id="594" w:author="??319437" w:date="2018-05-31T19:21:57Z">
        <w:r>
          <w:rPr>
            <w:rFonts w:hint="eastAsia"/>
          </w:rPr>
          <w:t>：</w:t>
        </w:r>
      </w:ins>
      <w:ins w:id="595" w:author="??319437" w:date="2018-05-31T19:21:57Z">
        <w:r>
          <w:rPr/>
          <w:t xml:space="preserve">  0x42</w:t>
        </w:r>
      </w:ins>
      <w:ins w:id="596" w:author="??319437" w:date="2018-05-31T19:21:57Z">
        <w:r>
          <w:rPr/>
          <w:tab/>
        </w:r>
      </w:ins>
      <w:ins w:id="597" w:author="??319437" w:date="2018-05-31T19:21:57Z">
        <w:r>
          <w:rPr/>
          <w:fldChar w:fldCharType="begin"/>
        </w:r>
      </w:ins>
      <w:ins w:id="598" w:author="??319437" w:date="2018-05-31T19:21:57Z">
        <w:r>
          <w:rPr/>
          <w:instrText xml:space="preserve"> PAGEREF _Toc935 </w:instrText>
        </w:r>
      </w:ins>
      <w:ins w:id="599" w:author="??319437" w:date="2018-05-31T19:21:57Z">
        <w:r>
          <w:rPr/>
          <w:fldChar w:fldCharType="separate"/>
        </w:r>
      </w:ins>
      <w:ins w:id="600" w:author="??319437" w:date="2018-05-31T19:21:57Z">
        <w:r>
          <w:rPr/>
          <w:t>7</w:t>
        </w:r>
      </w:ins>
      <w:ins w:id="601" w:author="??319437" w:date="2018-05-31T19:21:57Z">
        <w:r>
          <w:rPr/>
          <w:fldChar w:fldCharType="end"/>
        </w:r>
      </w:ins>
      <w:ins w:id="60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5"/>
        <w:tabs>
          <w:tab w:val="right" w:pos="4400"/>
          <w:tab w:val="right" w:leader="dot" w:pos="10466"/>
        </w:tabs>
        <w:rPr>
          <w:ins w:id="603" w:author="??319437" w:date="2018-05-31T19:21:57Z"/>
        </w:rPr>
      </w:pPr>
      <w:ins w:id="60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605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_Toc4034 </w:instrText>
        </w:r>
      </w:ins>
      <w:ins w:id="606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607" w:author="??319437" w:date="2018-05-31T19:21:57Z">
        <w:r>
          <w:rPr>
            <w:rFonts w:hint="eastAsia"/>
            <w:lang w:val="en-US" w:eastAsia="zh-CN"/>
          </w:rPr>
          <w:t xml:space="preserve">Fourteen </w:t>
        </w:r>
      </w:ins>
      <w:ins w:id="608" w:author="??319437" w:date="2018-05-31T19:21:57Z">
        <w:r>
          <w:rPr/>
          <w:t>、</w:t>
        </w:r>
      </w:ins>
      <w:ins w:id="609" w:author="??319437" w:date="2018-05-31T19:21:57Z">
        <w:r>
          <w:rPr>
            <w:rFonts w:hint="eastAsia"/>
            <w:lang w:val="en-US" w:eastAsia="zh-CN"/>
          </w:rPr>
          <w:t>initialize Gyro</w:t>
        </w:r>
      </w:ins>
      <w:ins w:id="610" w:author="??319437" w:date="2018-05-31T19:21:57Z">
        <w:r>
          <w:rPr/>
          <w:tab/>
        </w:r>
      </w:ins>
      <w:ins w:id="611" w:author="??319437" w:date="2018-05-31T19:21:57Z">
        <w:r>
          <w:rPr/>
          <w:t xml:space="preserve"> </w:t>
        </w:r>
      </w:ins>
      <w:ins w:id="612" w:author="??319437" w:date="2018-05-31T19:21:57Z">
        <w:r>
          <w:rPr>
            <w:rFonts w:hint="eastAsia"/>
          </w:rPr>
          <w:t>：</w:t>
        </w:r>
      </w:ins>
      <w:ins w:id="613" w:author="??319437" w:date="2018-05-31T19:21:57Z">
        <w:r>
          <w:rPr/>
          <w:t xml:space="preserve">  0</w:t>
        </w:r>
      </w:ins>
      <w:ins w:id="614" w:author="??319437" w:date="2018-05-31T19:21:57Z">
        <w:r>
          <w:rPr>
            <w:rFonts w:hint="eastAsia"/>
          </w:rPr>
          <w:t>x</w:t>
        </w:r>
      </w:ins>
      <w:ins w:id="615" w:author="??319437" w:date="2018-05-31T19:21:57Z">
        <w:r>
          <w:rPr/>
          <w:t>43</w:t>
        </w:r>
      </w:ins>
      <w:ins w:id="616" w:author="??319437" w:date="2018-05-31T19:21:57Z">
        <w:r>
          <w:rPr/>
          <w:tab/>
        </w:r>
      </w:ins>
      <w:ins w:id="617" w:author="??319437" w:date="2018-05-31T19:21:57Z">
        <w:r>
          <w:rPr/>
          <w:fldChar w:fldCharType="begin"/>
        </w:r>
      </w:ins>
      <w:ins w:id="618" w:author="??319437" w:date="2018-05-31T19:21:57Z">
        <w:r>
          <w:rPr/>
          <w:instrText xml:space="preserve"> PAGEREF _Toc4034 </w:instrText>
        </w:r>
      </w:ins>
      <w:ins w:id="619" w:author="??319437" w:date="2018-05-31T19:21:57Z">
        <w:r>
          <w:rPr/>
          <w:fldChar w:fldCharType="separate"/>
        </w:r>
      </w:ins>
      <w:ins w:id="620" w:author="??319437" w:date="2018-05-31T19:21:57Z">
        <w:r>
          <w:rPr/>
          <w:t>7</w:t>
        </w:r>
      </w:ins>
      <w:ins w:id="621" w:author="??319437" w:date="2018-05-31T19:21:57Z">
        <w:r>
          <w:rPr/>
          <w:fldChar w:fldCharType="end"/>
        </w:r>
      </w:ins>
      <w:ins w:id="62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5"/>
        <w:tabs>
          <w:tab w:val="right" w:pos="4400"/>
          <w:tab w:val="right" w:leader="dot" w:pos="10466"/>
        </w:tabs>
        <w:rPr>
          <w:ins w:id="623" w:author="??319437" w:date="2018-05-31T19:21:57Z"/>
        </w:rPr>
      </w:pPr>
      <w:ins w:id="62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625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_Toc19206 </w:instrText>
        </w:r>
      </w:ins>
      <w:ins w:id="626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627" w:author="??319437" w:date="2018-05-31T19:21:57Z">
        <w:r>
          <w:rPr>
            <w:rFonts w:hint="eastAsia"/>
            <w:lang w:val="en-US" w:eastAsia="zh-CN"/>
          </w:rPr>
          <w:t xml:space="preserve">Fifteen </w:t>
        </w:r>
      </w:ins>
      <w:ins w:id="628" w:author="??319437" w:date="2018-05-31T19:21:57Z">
        <w:r>
          <w:rPr/>
          <w:t>、</w:t>
        </w:r>
      </w:ins>
      <w:ins w:id="629" w:author="??319437" w:date="2018-05-31T19:21:57Z">
        <w:r>
          <w:rPr>
            <w:rFonts w:hint="eastAsia"/>
            <w:lang w:val="en-US" w:eastAsia="zh-CN"/>
          </w:rPr>
          <w:t xml:space="preserve">Query Voltage </w:t>
        </w:r>
      </w:ins>
      <w:ins w:id="630" w:author="??319437" w:date="2018-05-31T19:21:57Z">
        <w:r>
          <w:rPr/>
          <w:tab/>
        </w:r>
      </w:ins>
      <w:ins w:id="631" w:author="??319437" w:date="2018-05-31T19:21:57Z">
        <w:r>
          <w:rPr/>
          <w:t xml:space="preserve"> </w:t>
        </w:r>
      </w:ins>
      <w:ins w:id="632" w:author="??319437" w:date="2018-05-31T19:21:57Z">
        <w:r>
          <w:rPr>
            <w:rFonts w:hint="eastAsia"/>
          </w:rPr>
          <w:t>：</w:t>
        </w:r>
      </w:ins>
      <w:ins w:id="633" w:author="??319437" w:date="2018-05-31T19:21:57Z">
        <w:r>
          <w:rPr/>
          <w:t xml:space="preserve">  0x17</w:t>
        </w:r>
      </w:ins>
      <w:ins w:id="634" w:author="??319437" w:date="2018-05-31T19:21:57Z">
        <w:r>
          <w:rPr/>
          <w:tab/>
        </w:r>
      </w:ins>
      <w:ins w:id="635" w:author="??319437" w:date="2018-05-31T19:21:57Z">
        <w:r>
          <w:rPr/>
          <w:fldChar w:fldCharType="begin"/>
        </w:r>
      </w:ins>
      <w:ins w:id="636" w:author="??319437" w:date="2018-05-31T19:21:57Z">
        <w:r>
          <w:rPr/>
          <w:instrText xml:space="preserve"> PAGEREF _Toc19206 </w:instrText>
        </w:r>
      </w:ins>
      <w:ins w:id="637" w:author="??319437" w:date="2018-05-31T19:21:57Z">
        <w:r>
          <w:rPr/>
          <w:fldChar w:fldCharType="separate"/>
        </w:r>
      </w:ins>
      <w:ins w:id="638" w:author="??319437" w:date="2018-05-31T19:21:57Z">
        <w:r>
          <w:rPr/>
          <w:t>7</w:t>
        </w:r>
      </w:ins>
      <w:ins w:id="639" w:author="??319437" w:date="2018-05-31T19:21:57Z">
        <w:r>
          <w:rPr/>
          <w:fldChar w:fldCharType="end"/>
        </w:r>
      </w:ins>
      <w:ins w:id="64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5"/>
        <w:tabs>
          <w:tab w:val="right" w:pos="5200"/>
          <w:tab w:val="right" w:leader="dot" w:pos="10466"/>
        </w:tabs>
        <w:rPr>
          <w:ins w:id="641" w:author="??319437" w:date="2018-05-31T19:21:57Z"/>
        </w:rPr>
      </w:pPr>
      <w:ins w:id="64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643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_Toc30445 </w:instrText>
        </w:r>
      </w:ins>
      <w:ins w:id="644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645" w:author="??319437" w:date="2018-05-31T19:21:57Z">
        <w:r>
          <w:rPr>
            <w:rFonts w:hint="eastAsia"/>
            <w:lang w:val="en-US" w:eastAsia="zh-CN"/>
          </w:rPr>
          <w:t xml:space="preserve">Sixteen </w:t>
        </w:r>
      </w:ins>
      <w:ins w:id="646" w:author="??319437" w:date="2018-05-31T19:21:57Z">
        <w:r>
          <w:rPr>
            <w:rFonts w:hint="eastAsia"/>
          </w:rPr>
          <w:t>、</w:t>
        </w:r>
      </w:ins>
      <w:ins w:id="647" w:author="??319437" w:date="2018-05-31T19:21:57Z">
        <w:r>
          <w:rPr>
            <w:rFonts w:hint="eastAsia"/>
            <w:lang w:val="en-US" w:eastAsia="zh-CN"/>
          </w:rPr>
          <w:t xml:space="preserve">Query Charging Status </w:t>
        </w:r>
      </w:ins>
      <w:ins w:id="648" w:author="??319437" w:date="2018-05-31T19:21:57Z">
        <w:r>
          <w:rPr/>
          <w:tab/>
        </w:r>
      </w:ins>
      <w:ins w:id="649" w:author="??319437" w:date="2018-05-31T19:21:57Z">
        <w:r>
          <w:rPr/>
          <w:t xml:space="preserve"> </w:t>
        </w:r>
      </w:ins>
      <w:ins w:id="650" w:author="??319437" w:date="2018-05-31T19:21:57Z">
        <w:r>
          <w:rPr>
            <w:rFonts w:hint="eastAsia"/>
          </w:rPr>
          <w:t xml:space="preserve">： </w:t>
        </w:r>
      </w:ins>
      <w:ins w:id="651" w:author="??319437" w:date="2018-05-31T19:21:57Z">
        <w:r>
          <w:rPr/>
          <w:t xml:space="preserve"> 0x18</w:t>
        </w:r>
      </w:ins>
      <w:ins w:id="652" w:author="??319437" w:date="2018-05-31T19:21:57Z">
        <w:r>
          <w:rPr/>
          <w:tab/>
        </w:r>
      </w:ins>
      <w:ins w:id="653" w:author="??319437" w:date="2018-05-31T19:21:57Z">
        <w:r>
          <w:rPr/>
          <w:fldChar w:fldCharType="begin"/>
        </w:r>
      </w:ins>
      <w:ins w:id="654" w:author="??319437" w:date="2018-05-31T19:21:57Z">
        <w:r>
          <w:rPr/>
          <w:instrText xml:space="preserve"> PAGEREF _Toc30445 </w:instrText>
        </w:r>
      </w:ins>
      <w:ins w:id="655" w:author="??319437" w:date="2018-05-31T19:21:57Z">
        <w:r>
          <w:rPr/>
          <w:fldChar w:fldCharType="separate"/>
        </w:r>
      </w:ins>
      <w:ins w:id="656" w:author="??319437" w:date="2018-05-31T19:21:57Z">
        <w:r>
          <w:rPr/>
          <w:t>8</w:t>
        </w:r>
      </w:ins>
      <w:ins w:id="657" w:author="??319437" w:date="2018-05-31T19:21:57Z">
        <w:r>
          <w:rPr/>
          <w:fldChar w:fldCharType="end"/>
        </w:r>
      </w:ins>
      <w:ins w:id="658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pStyle w:val="5"/>
        <w:tabs>
          <w:tab w:val="right" w:leader="dot" w:pos="10466"/>
        </w:tabs>
        <w:rPr>
          <w:ins w:id="659" w:author="??319437" w:date="2018-05-31T19:21:57Z"/>
        </w:rPr>
      </w:pPr>
      <w:ins w:id="660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begin"/>
        </w:r>
      </w:ins>
      <w:ins w:id="661" w:author="??319437" w:date="2018-05-31T19:21:57Z">
        <w:r>
          <w:rPr>
            <w:bCs/>
            <w:kern w:val="2"/>
            <w:szCs w:val="22"/>
            <w:lang w:val="zh-CN" w:eastAsia="zh-CN" w:bidi="ar-SA"/>
          </w:rPr>
          <w:instrText xml:space="preserve"> HYPERLINK \l _Toc9424 </w:instrText>
        </w:r>
      </w:ins>
      <w:ins w:id="662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separate"/>
        </w:r>
      </w:ins>
      <w:ins w:id="663" w:author="??319437" w:date="2018-05-31T19:21:57Z">
        <w:r>
          <w:rPr>
            <w:rFonts w:hint="eastAsia"/>
            <w:lang w:val="en-US" w:eastAsia="zh-CN"/>
          </w:rPr>
          <w:t>Seventeen</w:t>
        </w:r>
      </w:ins>
      <w:ins w:id="664" w:author="??319437" w:date="2018-05-31T19:21:57Z">
        <w:r>
          <w:rPr/>
          <w:t>、</w:t>
        </w:r>
      </w:ins>
      <w:ins w:id="665" w:author="??319437" w:date="2018-05-31T19:21:57Z">
        <w:r>
          <w:rPr>
            <w:rFonts w:hint="eastAsia"/>
            <w:lang w:val="en-US" w:eastAsia="zh-CN"/>
          </w:rPr>
          <w:t xml:space="preserve">Developr Mode </w:t>
        </w:r>
      </w:ins>
      <w:ins w:id="666" w:author="??319437" w:date="2018-05-31T19:21:57Z">
        <w:r>
          <w:rPr>
            <w:rFonts w:hint="eastAsia"/>
          </w:rPr>
          <w:t xml:space="preserve">  </w:t>
        </w:r>
      </w:ins>
      <w:ins w:id="667" w:author="??319437" w:date="2018-05-31T19:21:57Z">
        <w:r>
          <w:rPr>
            <w:rFonts w:hint="eastAsia"/>
            <w:lang w:eastAsia="zh-CN"/>
          </w:rPr>
          <w:t xml:space="preserve"> : </w:t>
        </w:r>
      </w:ins>
      <w:ins w:id="668" w:author="??319437" w:date="2018-05-31T19:21:57Z">
        <w:r>
          <w:rPr>
            <w:rFonts w:hint="eastAsia"/>
          </w:rPr>
          <w:t xml:space="preserve">   </w:t>
        </w:r>
      </w:ins>
      <w:ins w:id="669" w:author="??319437" w:date="2018-05-31T19:21:57Z">
        <w:r>
          <w:rPr/>
          <w:t>0x05</w:t>
        </w:r>
      </w:ins>
      <w:ins w:id="670" w:author="??319437" w:date="2018-05-31T19:21:57Z">
        <w:r>
          <w:rPr/>
          <w:tab/>
        </w:r>
      </w:ins>
      <w:ins w:id="671" w:author="??319437" w:date="2018-05-31T19:21:57Z">
        <w:r>
          <w:rPr/>
          <w:fldChar w:fldCharType="begin"/>
        </w:r>
      </w:ins>
      <w:ins w:id="672" w:author="??319437" w:date="2018-05-31T19:21:57Z">
        <w:r>
          <w:rPr/>
          <w:instrText xml:space="preserve"> PAGEREF _Toc9424 </w:instrText>
        </w:r>
      </w:ins>
      <w:ins w:id="673" w:author="??319437" w:date="2018-05-31T19:21:57Z">
        <w:r>
          <w:rPr/>
          <w:fldChar w:fldCharType="separate"/>
        </w:r>
      </w:ins>
      <w:ins w:id="674" w:author="??319437" w:date="2018-05-31T19:21:57Z">
        <w:r>
          <w:rPr/>
          <w:t>8</w:t>
        </w:r>
      </w:ins>
      <w:ins w:id="675" w:author="??319437" w:date="2018-05-31T19:21:57Z">
        <w:r>
          <w:rPr/>
          <w:fldChar w:fldCharType="end"/>
        </w:r>
      </w:ins>
      <w:ins w:id="676" w:author="??319437" w:date="2018-05-31T19:21:57Z">
        <w:r>
          <w:rPr>
            <w:bCs/>
            <w:kern w:val="2"/>
            <w:szCs w:val="22"/>
            <w:lang w:val="zh-CN" w:eastAsia="zh-CN" w:bidi="ar-SA"/>
          </w:rPr>
          <w:fldChar w:fldCharType="end"/>
        </w:r>
      </w:ins>
    </w:p>
    <w:p>
      <w:pPr>
        <w:rPr>
          <w:b/>
          <w:bCs/>
          <w:lang w:val="zh-CN"/>
        </w:rPr>
      </w:pP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183"/>
        <w:gridCol w:w="2125"/>
        <w:gridCol w:w="2032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zh-CN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Project Name</w:t>
            </w:r>
          </w:p>
        </w:tc>
        <w:tc>
          <w:tcPr>
            <w:tcW w:w="218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zh-CN" w:eastAsia="zh-CN"/>
              </w:rPr>
            </w:pPr>
            <w:ins w:id="677" w:author="Tudou001" w:date="2017-05-09T05:37:15Z">
              <w:r>
                <w:rPr>
                  <w:rFonts w:hint="eastAsia"/>
                  <w:b/>
                  <w:bCs/>
                  <w:lang w:val="en-US" w:eastAsia="zh-CN"/>
                </w:rPr>
                <w:t>V</w:t>
              </w:r>
            </w:ins>
            <w:ins w:id="678" w:author="Tudou001" w:date="2017-05-09T05:37:10Z">
              <w:r>
                <w:rPr>
                  <w:rFonts w:hint="eastAsia"/>
                  <w:b/>
                  <w:bCs/>
                  <w:lang w:val="en-US" w:eastAsia="zh-CN"/>
                </w:rPr>
                <w:t>ersi</w:t>
              </w:r>
            </w:ins>
            <w:ins w:id="679" w:author="Tudou001" w:date="2017-05-09T05:37:11Z">
              <w:r>
                <w:rPr>
                  <w:rFonts w:hint="eastAsia"/>
                  <w:b/>
                  <w:bCs/>
                  <w:lang w:val="en-US" w:eastAsia="zh-CN"/>
                </w:rPr>
                <w:t>on</w:t>
              </w:r>
            </w:ins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Comment</w:t>
            </w:r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zh-CN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208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zh-CN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</w:rPr>
              <w:t>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 xml:space="preserve">QCoo </w:t>
            </w:r>
          </w:p>
        </w:tc>
        <w:tc>
          <w:tcPr>
            <w:tcW w:w="218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zh-CN" w:eastAsia="zh-CN"/>
              </w:rPr>
            </w:pPr>
            <w:r>
              <w:rPr>
                <w:rFonts w:hint="eastAsia"/>
                <w:b/>
                <w:bCs/>
                <w:lang w:val="zh-CN" w:eastAsia="zh-CN"/>
              </w:rPr>
              <w:t>2.0.2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zh-CN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Finish Protocol</w:t>
            </w:r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2016.09</w:t>
            </w:r>
            <w:r>
              <w:rPr>
                <w:b/>
                <w:bCs/>
                <w:lang w:val="zh-CN"/>
              </w:rPr>
              <w:t>.</w:t>
            </w:r>
            <w:r>
              <w:rPr>
                <w:rFonts w:hint="eastAsia"/>
                <w:b/>
                <w:bCs/>
                <w:lang w:val="zh-CN"/>
              </w:rPr>
              <w:t>01</w:t>
            </w:r>
          </w:p>
        </w:tc>
        <w:tc>
          <w:tcPr>
            <w:tcW w:w="2081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zh-CN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Yu 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jc w:val="center"/>
              <w:rPr>
                <w:rFonts w:hint="eastAsia" w:eastAsia="等线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QCoo </w:t>
            </w:r>
          </w:p>
        </w:tc>
        <w:tc>
          <w:tcPr>
            <w:tcW w:w="218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2.0.3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eastAsia" w:eastAsia="等线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Fix LED0 Bugs</w:t>
            </w:r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rFonts w:hint="eastAsia" w:eastAsia="等线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2016.09.21</w:t>
            </w:r>
          </w:p>
        </w:tc>
        <w:tc>
          <w:tcPr>
            <w:tcW w:w="2081" w:type="dxa"/>
            <w:vAlign w:val="top"/>
          </w:tcPr>
          <w:p>
            <w:pPr>
              <w:jc w:val="center"/>
              <w:rPr>
                <w:rFonts w:hint="eastAsia" w:eastAsia="等线"/>
                <w:b/>
                <w:bCs/>
                <w:lang w:val="en-US" w:eastAsia="zh-CN"/>
              </w:rPr>
            </w:pPr>
            <w:r>
              <w:rPr>
                <w:rFonts w:hint="eastAsia" w:eastAsia="等线"/>
                <w:b/>
                <w:bCs/>
                <w:lang w:val="en-US" w:eastAsia="zh-CN"/>
              </w:rPr>
              <w:t>Yu 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QCoo </w:t>
            </w:r>
          </w:p>
        </w:tc>
        <w:tc>
          <w:tcPr>
            <w:tcW w:w="218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2.0.4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Change Baud rate</w:t>
            </w:r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2017.01.03</w:t>
            </w:r>
          </w:p>
        </w:tc>
        <w:tc>
          <w:tcPr>
            <w:tcW w:w="208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Yu 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QCoo </w:t>
            </w:r>
          </w:p>
        </w:tc>
        <w:tc>
          <w:tcPr>
            <w:tcW w:w="218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2.0.5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Add English</w:t>
            </w:r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2017.05.09</w:t>
            </w:r>
          </w:p>
        </w:tc>
        <w:tc>
          <w:tcPr>
            <w:tcW w:w="208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Yu 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80" w:author="??319437" w:date="2018-05-31T19:14:13Z"/>
        </w:trPr>
        <w:tc>
          <w:tcPr>
            <w:tcW w:w="2261" w:type="dxa"/>
            <w:vAlign w:val="top"/>
          </w:tcPr>
          <w:p>
            <w:pPr>
              <w:jc w:val="center"/>
              <w:rPr>
                <w:ins w:id="681" w:author="??319437" w:date="2018-05-31T19:14:13Z"/>
                <w:rFonts w:hint="eastAsia"/>
                <w:b/>
                <w:bCs/>
                <w:lang w:val="en-US" w:eastAsia="zh-CN"/>
              </w:rPr>
            </w:pPr>
            <w:ins w:id="682" w:author="??319437" w:date="2018-05-31T19:14:18Z">
              <w:r>
                <w:rPr>
                  <w:rFonts w:hint="eastAsia"/>
                  <w:b/>
                  <w:bCs/>
                  <w:lang w:val="en-US" w:eastAsia="zh-CN"/>
                </w:rPr>
                <w:t>QCoo</w:t>
              </w:r>
            </w:ins>
          </w:p>
        </w:tc>
        <w:tc>
          <w:tcPr>
            <w:tcW w:w="2183" w:type="dxa"/>
            <w:vAlign w:val="top"/>
          </w:tcPr>
          <w:p>
            <w:pPr>
              <w:jc w:val="center"/>
              <w:rPr>
                <w:ins w:id="683" w:author="??319437" w:date="2018-05-31T19:14:13Z"/>
                <w:rFonts w:hint="eastAsia"/>
                <w:b/>
                <w:bCs/>
                <w:lang w:val="en-US" w:eastAsia="zh-CN"/>
              </w:rPr>
            </w:pPr>
            <w:ins w:id="684" w:author="??319437" w:date="2018-05-31T19:14:20Z">
              <w:r>
                <w:rPr>
                  <w:rFonts w:hint="eastAsia"/>
                  <w:b/>
                  <w:bCs/>
                  <w:lang w:val="en-US" w:eastAsia="zh-CN"/>
                </w:rPr>
                <w:t>2</w:t>
              </w:r>
            </w:ins>
            <w:ins w:id="685" w:author="??319437" w:date="2018-05-31T19:14:21Z">
              <w:r>
                <w:rPr>
                  <w:rFonts w:hint="eastAsia"/>
                  <w:b/>
                  <w:bCs/>
                  <w:lang w:val="en-US" w:eastAsia="zh-CN"/>
                </w:rPr>
                <w:t>.0</w:t>
              </w:r>
            </w:ins>
            <w:ins w:id="686" w:author="??319437" w:date="2018-05-31T19:14:22Z">
              <w:r>
                <w:rPr>
                  <w:rFonts w:hint="eastAsia"/>
                  <w:b/>
                  <w:bCs/>
                  <w:lang w:val="en-US" w:eastAsia="zh-CN"/>
                </w:rPr>
                <w:t>.</w:t>
              </w:r>
            </w:ins>
            <w:ins w:id="687" w:author="??319437" w:date="2018-05-31T19:14:24Z">
              <w:r>
                <w:rPr>
                  <w:rFonts w:hint="eastAsia"/>
                  <w:b/>
                  <w:bCs/>
                  <w:lang w:val="en-US" w:eastAsia="zh-CN"/>
                </w:rPr>
                <w:t>6</w:t>
              </w:r>
            </w:ins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ins w:id="688" w:author="??319437" w:date="2018-05-31T19:14:13Z"/>
                <w:rFonts w:hint="eastAsia"/>
                <w:b/>
                <w:bCs/>
                <w:lang w:val="en-US" w:eastAsia="zh-CN"/>
              </w:rPr>
            </w:pPr>
            <w:ins w:id="689" w:author="??319437" w:date="2018-05-31T19:14:30Z">
              <w:r>
                <w:rPr>
                  <w:rFonts w:hint="eastAsia"/>
                  <w:b/>
                  <w:bCs/>
                  <w:lang w:val="en-US" w:eastAsia="zh-CN"/>
                </w:rPr>
                <w:t>Fix</w:t>
              </w:r>
            </w:ins>
            <w:ins w:id="690" w:author="??319437" w:date="2018-05-31T19:14:32Z">
              <w:r>
                <w:rPr>
                  <w:rFonts w:hint="eastAsia"/>
                  <w:b/>
                  <w:bCs/>
                  <w:lang w:val="en-US" w:eastAsia="zh-CN"/>
                </w:rPr>
                <w:t xml:space="preserve"> </w:t>
              </w:r>
            </w:ins>
            <w:ins w:id="691" w:author="??319437" w:date="2018-05-31T19:14:33Z">
              <w:r>
                <w:rPr>
                  <w:rFonts w:hint="eastAsia"/>
                  <w:b/>
                  <w:bCs/>
                  <w:lang w:val="en-US" w:eastAsia="zh-CN"/>
                </w:rPr>
                <w:t>cmd</w:t>
              </w:r>
            </w:ins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ins w:id="692" w:author="??319437" w:date="2018-05-31T19:14:13Z"/>
                <w:rFonts w:hint="eastAsia"/>
                <w:b/>
                <w:bCs/>
                <w:lang w:val="en-US" w:eastAsia="zh-CN"/>
              </w:rPr>
            </w:pPr>
            <w:ins w:id="693" w:author="??319437" w:date="2018-05-31T19:14:36Z">
              <w:r>
                <w:rPr>
                  <w:rFonts w:hint="eastAsia"/>
                  <w:b/>
                  <w:bCs/>
                  <w:lang w:val="en-US" w:eastAsia="zh-CN"/>
                </w:rPr>
                <w:t>2018</w:t>
              </w:r>
            </w:ins>
            <w:ins w:id="694" w:author="??319437" w:date="2018-05-31T19:14:53Z">
              <w:r>
                <w:rPr>
                  <w:rFonts w:hint="eastAsia"/>
                  <w:b/>
                  <w:bCs/>
                  <w:lang w:val="en-US" w:eastAsia="zh-CN"/>
                </w:rPr>
                <w:t>.</w:t>
              </w:r>
            </w:ins>
            <w:ins w:id="695" w:author="??319437" w:date="2018-05-31T19:14:37Z">
              <w:r>
                <w:rPr>
                  <w:rFonts w:hint="eastAsia"/>
                  <w:b/>
                  <w:bCs/>
                  <w:lang w:val="en-US" w:eastAsia="zh-CN"/>
                </w:rPr>
                <w:t>0</w:t>
              </w:r>
            </w:ins>
            <w:ins w:id="696" w:author="??319437" w:date="2018-05-31T19:14:39Z">
              <w:r>
                <w:rPr>
                  <w:rFonts w:hint="eastAsia"/>
                  <w:b/>
                  <w:bCs/>
                  <w:lang w:val="en-US" w:eastAsia="zh-CN"/>
                </w:rPr>
                <w:t>5</w:t>
              </w:r>
            </w:ins>
            <w:ins w:id="697" w:author="??319437" w:date="2018-05-31T19:14:56Z">
              <w:r>
                <w:rPr>
                  <w:rFonts w:hint="eastAsia"/>
                  <w:b/>
                  <w:bCs/>
                  <w:lang w:val="en-US" w:eastAsia="zh-CN"/>
                </w:rPr>
                <w:t>.</w:t>
              </w:r>
            </w:ins>
            <w:ins w:id="698" w:author="??319437" w:date="2018-05-31T19:14:39Z">
              <w:r>
                <w:rPr>
                  <w:rFonts w:hint="eastAsia"/>
                  <w:b/>
                  <w:bCs/>
                  <w:lang w:val="en-US" w:eastAsia="zh-CN"/>
                </w:rPr>
                <w:t>31</w:t>
              </w:r>
            </w:ins>
          </w:p>
        </w:tc>
        <w:tc>
          <w:tcPr>
            <w:tcW w:w="2081" w:type="dxa"/>
            <w:vAlign w:val="top"/>
          </w:tcPr>
          <w:p>
            <w:pPr>
              <w:jc w:val="center"/>
              <w:rPr>
                <w:ins w:id="699" w:author="??319437" w:date="2018-05-31T19:14:13Z"/>
                <w:rFonts w:hint="eastAsia"/>
                <w:b/>
                <w:bCs/>
                <w:lang w:val="en-US" w:eastAsia="zh-CN"/>
              </w:rPr>
            </w:pPr>
            <w:ins w:id="700" w:author="??319437" w:date="2018-05-31T19:14:44Z">
              <w:r>
                <w:rPr>
                  <w:rFonts w:hint="eastAsia"/>
                  <w:b/>
                  <w:bCs/>
                  <w:lang w:val="en-US" w:eastAsia="zh-CN"/>
                </w:rPr>
                <w:t>Yu</w:t>
              </w:r>
            </w:ins>
            <w:ins w:id="701" w:author="??319437" w:date="2018-05-31T19:14:45Z">
              <w:r>
                <w:rPr>
                  <w:rFonts w:hint="eastAsia"/>
                  <w:b/>
                  <w:bCs/>
                  <w:lang w:val="en-US" w:eastAsia="zh-CN"/>
                </w:rPr>
                <w:t xml:space="preserve"> </w:t>
              </w:r>
            </w:ins>
            <w:ins w:id="702" w:author="??319437" w:date="2018-05-31T19:14:46Z">
              <w:r>
                <w:rPr>
                  <w:rFonts w:hint="eastAsia"/>
                  <w:b/>
                  <w:bCs/>
                  <w:lang w:val="en-US" w:eastAsia="zh-CN"/>
                </w:rPr>
                <w:t>Liang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03" w:author="??319437" w:date="2018-05-31T19:22:29Z"/>
        </w:trPr>
        <w:tc>
          <w:tcPr>
            <w:tcW w:w="2261" w:type="dxa"/>
            <w:vAlign w:val="top"/>
          </w:tcPr>
          <w:p>
            <w:pPr>
              <w:jc w:val="center"/>
              <w:rPr>
                <w:ins w:id="704" w:author="??319437" w:date="2018-05-31T19:22:29Z"/>
                <w:rFonts w:hint="eastAsia"/>
                <w:b/>
                <w:bCs/>
                <w:lang w:val="en-US" w:eastAsia="zh-CN"/>
              </w:rPr>
            </w:pPr>
            <w:ins w:id="705" w:author="??319437" w:date="2018-05-31T19:22:32Z">
              <w:r>
                <w:rPr>
                  <w:rFonts w:hint="eastAsia"/>
                  <w:b/>
                  <w:bCs/>
                  <w:lang w:val="en-US" w:eastAsia="zh-CN"/>
                </w:rPr>
                <w:t>QCoo</w:t>
              </w:r>
            </w:ins>
          </w:p>
        </w:tc>
        <w:tc>
          <w:tcPr>
            <w:tcW w:w="2183" w:type="dxa"/>
            <w:vAlign w:val="top"/>
          </w:tcPr>
          <w:p>
            <w:pPr>
              <w:jc w:val="center"/>
              <w:rPr>
                <w:ins w:id="706" w:author="??319437" w:date="2018-05-31T19:22:29Z"/>
                <w:rFonts w:hint="eastAsia"/>
                <w:b/>
                <w:bCs/>
                <w:lang w:val="en-US" w:eastAsia="zh-CN"/>
              </w:rPr>
            </w:pPr>
            <w:ins w:id="707" w:author="??319437" w:date="2018-05-31T19:22:34Z">
              <w:r>
                <w:rPr>
                  <w:rFonts w:hint="eastAsia"/>
                  <w:b/>
                  <w:bCs/>
                  <w:lang w:val="en-US" w:eastAsia="zh-CN"/>
                </w:rPr>
                <w:t>2.</w:t>
              </w:r>
            </w:ins>
            <w:ins w:id="708" w:author="??319437" w:date="2018-05-31T19:22:35Z">
              <w:r>
                <w:rPr>
                  <w:rFonts w:hint="eastAsia"/>
                  <w:b/>
                  <w:bCs/>
                  <w:lang w:val="en-US" w:eastAsia="zh-CN"/>
                </w:rPr>
                <w:t>0.7</w:t>
              </w:r>
            </w:ins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ins w:id="709" w:author="??319437" w:date="2018-05-31T19:22:29Z"/>
                <w:rFonts w:hint="eastAsia"/>
                <w:b/>
                <w:bCs/>
                <w:lang w:val="en-US" w:eastAsia="zh-CN"/>
              </w:rPr>
            </w:pPr>
            <w:ins w:id="710" w:author="??319437" w:date="2018-05-31T19:22:39Z">
              <w:r>
                <w:rPr>
                  <w:rFonts w:hint="eastAsia"/>
                  <w:b/>
                  <w:bCs/>
                  <w:lang w:val="en-US" w:eastAsia="zh-CN"/>
                </w:rPr>
                <w:t xml:space="preserve">Add </w:t>
              </w:r>
            </w:ins>
            <w:ins w:id="711" w:author="??319437" w:date="2018-05-31T19:22:45Z">
              <w:r>
                <w:rPr>
                  <w:rFonts w:hint="eastAsia"/>
                  <w:b/>
                  <w:bCs/>
                  <w:lang w:val="en-US" w:eastAsia="zh-CN"/>
                </w:rPr>
                <w:t>DEV_MODE</w:t>
              </w:r>
            </w:ins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ins w:id="712" w:author="??319437" w:date="2018-05-31T19:22:29Z"/>
                <w:rFonts w:hint="eastAsia"/>
                <w:b/>
                <w:bCs/>
                <w:lang w:val="en-US" w:eastAsia="zh-CN"/>
              </w:rPr>
            </w:pPr>
            <w:ins w:id="713" w:author="??319437" w:date="2018-05-31T19:22:47Z">
              <w:r>
                <w:rPr>
                  <w:rFonts w:hint="eastAsia"/>
                  <w:b/>
                  <w:bCs/>
                  <w:lang w:val="en-US" w:eastAsia="zh-CN"/>
                </w:rPr>
                <w:t>2</w:t>
              </w:r>
            </w:ins>
            <w:ins w:id="714" w:author="??319437" w:date="2018-05-31T19:22:48Z">
              <w:r>
                <w:rPr>
                  <w:rFonts w:hint="eastAsia"/>
                  <w:b/>
                  <w:bCs/>
                  <w:lang w:val="en-US" w:eastAsia="zh-CN"/>
                </w:rPr>
                <w:t>018</w:t>
              </w:r>
            </w:ins>
            <w:ins w:id="715" w:author="??319437" w:date="2018-05-31T19:22:50Z">
              <w:r>
                <w:rPr>
                  <w:rFonts w:hint="eastAsia"/>
                  <w:b/>
                  <w:bCs/>
                  <w:lang w:val="en-US" w:eastAsia="zh-CN"/>
                </w:rPr>
                <w:t>.0</w:t>
              </w:r>
            </w:ins>
            <w:ins w:id="716" w:author="??319437" w:date="2018-05-31T19:22:52Z">
              <w:r>
                <w:rPr>
                  <w:rFonts w:hint="eastAsia"/>
                  <w:b/>
                  <w:bCs/>
                  <w:lang w:val="en-US" w:eastAsia="zh-CN"/>
                </w:rPr>
                <w:t>5.31</w:t>
              </w:r>
            </w:ins>
          </w:p>
        </w:tc>
        <w:tc>
          <w:tcPr>
            <w:tcW w:w="2081" w:type="dxa"/>
            <w:vAlign w:val="top"/>
          </w:tcPr>
          <w:p>
            <w:pPr>
              <w:jc w:val="center"/>
              <w:rPr>
                <w:ins w:id="717" w:author="??319437" w:date="2018-05-31T19:22:29Z"/>
                <w:rFonts w:hint="eastAsia"/>
                <w:b/>
                <w:bCs/>
                <w:lang w:val="en-US" w:eastAsia="zh-CN"/>
              </w:rPr>
            </w:pPr>
            <w:ins w:id="718" w:author="??319437" w:date="2018-05-31T19:22:57Z">
              <w:r>
                <w:rPr>
                  <w:rFonts w:hint="eastAsia"/>
                  <w:b/>
                  <w:bCs/>
                  <w:lang w:val="en-US" w:eastAsia="zh-CN"/>
                </w:rPr>
                <w:t>Y</w:t>
              </w:r>
            </w:ins>
            <w:ins w:id="719" w:author="??319437" w:date="2018-05-31T19:23:04Z">
              <w:r>
                <w:rPr>
                  <w:rFonts w:hint="eastAsia"/>
                  <w:b/>
                  <w:bCs/>
                  <w:lang w:val="en-US" w:eastAsia="zh-CN"/>
                </w:rPr>
                <w:t>u</w:t>
              </w:r>
            </w:ins>
            <w:ins w:id="720" w:author="??319437" w:date="2018-05-31T19:23:05Z">
              <w:r>
                <w:rPr>
                  <w:rFonts w:hint="eastAsia"/>
                  <w:b/>
                  <w:bCs/>
                  <w:lang w:val="en-US" w:eastAsia="zh-CN"/>
                </w:rPr>
                <w:t xml:space="preserve"> </w:t>
              </w:r>
            </w:ins>
            <w:ins w:id="721" w:author="??319437" w:date="2018-05-31T19:23:00Z">
              <w:bookmarkStart w:id="71" w:name="_GoBack"/>
              <w:bookmarkEnd w:id="71"/>
              <w:r>
                <w:rPr>
                  <w:rFonts w:hint="eastAsia"/>
                  <w:b/>
                  <w:bCs/>
                  <w:lang w:val="en-US" w:eastAsia="zh-CN"/>
                </w:rPr>
                <w:t>Liang</w:t>
              </w:r>
            </w:ins>
          </w:p>
        </w:tc>
      </w:tr>
    </w:tbl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5472"/>
      <w:bookmarkStart w:id="3" w:name="_Toc27308"/>
      <w:r>
        <w:rPr>
          <w:rFonts w:hint="eastAsia"/>
          <w:lang w:val="en-US" w:eastAsia="zh-CN"/>
        </w:rPr>
        <w:t>Comment</w:t>
      </w:r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QCoo  is compatible for Arduino, and it has the same bootloader with Arduino UNO;you can use Arduino IDE update your firmware.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QCoo 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Maybe you can regard QCoo  as a display device which can community via BLE with smart phone .and the smart phone can send command to QCoo  to control leds containing brightness color position etc.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QCoo  is not completely a executor ,QCoo  will update the gyro date to smart phone via BLE .And every time Smart Phone send a command to QCoo ,QCoo  will send back a request OK message to Smart Phone if QCoo  has executed the command successfully .So the communication is stable By this way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Style w:val="12"/>
          <w:b/>
          <w:bCs w:val="0"/>
        </w:rPr>
      </w:pPr>
      <w:bookmarkStart w:id="4" w:name="_Toc20152"/>
      <w:bookmarkStart w:id="5" w:name="_Toc32027"/>
      <w:r>
        <w:rPr>
          <w:rStyle w:val="12"/>
          <w:rFonts w:hint="eastAsia"/>
          <w:b/>
          <w:bCs w:val="0"/>
          <w:lang w:val="en-US" w:eastAsia="zh-CN"/>
        </w:rPr>
        <w:t>There are Two Ways For Communication  :</w:t>
      </w:r>
      <w:bookmarkEnd w:id="4"/>
      <w:bookmarkEnd w:id="5"/>
      <w:r>
        <w:rPr>
          <w:rStyle w:val="12"/>
          <w:rFonts w:hint="eastAsia"/>
          <w:b/>
          <w:bCs w:val="0"/>
          <w:lang w:val="en-US" w:eastAsia="zh-CN"/>
        </w:rPr>
        <w:t xml:space="preserve"> </w:t>
      </w:r>
    </w:p>
    <w:p>
      <w:pPr>
        <w:pStyle w:val="4"/>
        <w:rPr>
          <w:rStyle w:val="12"/>
          <w:b/>
          <w:bCs w:val="0"/>
        </w:rPr>
      </w:pPr>
      <w:bookmarkStart w:id="6" w:name="_Toc10586"/>
      <w:bookmarkStart w:id="7" w:name="_Toc3382"/>
      <w:r>
        <w:rPr>
          <w:rStyle w:val="12"/>
          <w:rFonts w:hint="eastAsia"/>
          <w:b/>
          <w:bCs w:val="0"/>
          <w:lang w:val="en-US" w:eastAsia="zh-CN"/>
        </w:rPr>
        <w:t xml:space="preserve">One </w:t>
      </w:r>
      <w:r>
        <w:rPr>
          <w:rStyle w:val="12"/>
          <w:b/>
          <w:bCs w:val="0"/>
        </w:rPr>
        <w:t>、</w:t>
      </w:r>
      <w:r>
        <w:rPr>
          <w:rStyle w:val="12"/>
          <w:rFonts w:hint="eastAsia"/>
          <w:b/>
          <w:bCs w:val="0"/>
          <w:lang w:val="en-US" w:eastAsia="zh-CN"/>
        </w:rPr>
        <w:t>Execute :</w:t>
      </w:r>
      <w:bookmarkEnd w:id="6"/>
      <w:bookmarkEnd w:id="7"/>
      <w:r>
        <w:rPr>
          <w:rStyle w:val="12"/>
          <w:rFonts w:hint="eastAsia"/>
          <w:b/>
          <w:bCs w:val="0"/>
          <w:lang w:val="en-US" w:eastAsia="zh-CN"/>
        </w:rPr>
        <w:t xml:space="preserve"> 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Control LED method One 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Control LED method two 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Control LED method three  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Fresh display 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Brightness setting 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Change effect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Power OFF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Motor shake setting 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Set Connection 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Save Brightness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Dice Mode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ins w:id="722" w:author="??319437" w:date="2018-05-31T19:15:20Z"/>
        </w:rPr>
      </w:pPr>
      <w:r>
        <w:rPr>
          <w:rFonts w:hint="eastAsia"/>
          <w:lang w:val="en-US" w:eastAsia="zh-CN"/>
        </w:rPr>
        <w:t>Initialization Gyro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</w:pPr>
      <w:ins w:id="723" w:author="??319437" w:date="2018-05-31T19:15:40Z">
        <w:r>
          <w:rPr>
            <w:rFonts w:hint="eastAsia"/>
            <w:lang w:val="en-US" w:eastAsia="zh-CN"/>
          </w:rPr>
          <w:t xml:space="preserve">Developer </w:t>
        </w:r>
      </w:ins>
      <w:ins w:id="724" w:author="??319437" w:date="2018-05-31T19:15:42Z">
        <w:r>
          <w:rPr>
            <w:rFonts w:hint="eastAsia"/>
            <w:lang w:val="en-US" w:eastAsia="zh-CN"/>
          </w:rPr>
          <w:t>Mode</w:t>
        </w:r>
      </w:ins>
    </w:p>
    <w:p>
      <w:pPr>
        <w:pStyle w:val="4"/>
        <w:rPr>
          <w:rStyle w:val="12"/>
          <w:b/>
          <w:bCs w:val="0"/>
        </w:rPr>
      </w:pPr>
      <w:bookmarkStart w:id="8" w:name="_Toc42"/>
      <w:bookmarkStart w:id="9" w:name="_Toc24798"/>
      <w:r>
        <w:rPr>
          <w:rStyle w:val="12"/>
          <w:rFonts w:hint="eastAsia"/>
          <w:b/>
          <w:bCs w:val="0"/>
          <w:lang w:val="en-US" w:eastAsia="zh-CN"/>
        </w:rPr>
        <w:t>Two</w:t>
      </w:r>
      <w:r>
        <w:rPr>
          <w:rStyle w:val="12"/>
          <w:b/>
          <w:bCs w:val="0"/>
        </w:rPr>
        <w:t>、</w:t>
      </w:r>
      <w:r>
        <w:rPr>
          <w:rStyle w:val="12"/>
          <w:rFonts w:hint="eastAsia"/>
          <w:b/>
          <w:bCs w:val="0"/>
          <w:lang w:val="en-US" w:eastAsia="zh-CN"/>
        </w:rPr>
        <w:t>Query :</w:t>
      </w:r>
      <w:bookmarkEnd w:id="8"/>
      <w:bookmarkEnd w:id="9"/>
      <w:r>
        <w:rPr>
          <w:rStyle w:val="12"/>
          <w:rFonts w:hint="eastAsia"/>
          <w:b/>
          <w:bCs w:val="0"/>
          <w:lang w:val="en-US" w:eastAsia="zh-CN"/>
        </w:rPr>
        <w:t xml:space="preserve"> 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Query Color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Query Voltage 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Query Change State </w:t>
      </w:r>
    </w:p>
    <w:p>
      <w:pPr>
        <w:pStyle w:val="9"/>
      </w:pPr>
      <w:bookmarkStart w:id="10" w:name="_Toc3177"/>
      <w:bookmarkStart w:id="11" w:name="_Toc5764"/>
      <w:r>
        <w:rPr>
          <w:rFonts w:hint="eastAsia"/>
          <w:lang w:val="en-US" w:eastAsia="zh-CN"/>
        </w:rPr>
        <w:t>Protocol Date Format</w:t>
      </w:r>
      <w:bookmarkEnd w:id="10"/>
      <w:bookmarkEnd w:id="11"/>
      <w:r>
        <w:rPr>
          <w:rFonts w:hint="eastAsia"/>
          <w:lang w:val="en-US" w:eastAsia="zh-CN"/>
        </w:rPr>
        <w:t xml:space="preserve"> </w:t>
      </w:r>
    </w:p>
    <w:tbl>
      <w:tblPr>
        <w:tblStyle w:val="1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831"/>
        <w:gridCol w:w="1488"/>
        <w:gridCol w:w="2311"/>
        <w:gridCol w:w="1435"/>
        <w:gridCol w:w="1559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 xml:space="preserve">Start </w:t>
            </w: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Start </w:t>
            </w:r>
            <w:r>
              <w:rPr>
                <w:rFonts w:hint="eastAsia"/>
              </w:rPr>
              <w:t>2</w:t>
            </w:r>
          </w:p>
        </w:tc>
        <w:tc>
          <w:tcPr>
            <w:tcW w:w="148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231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lang w:val="en-US" w:eastAsia="zh-CN"/>
              </w:rPr>
              <w:t>(Not  use)</w:t>
            </w:r>
          </w:p>
        </w:tc>
        <w:tc>
          <w:tcPr>
            <w:tcW w:w="143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Operating 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956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8" w:hRule="atLeast"/>
        </w:trPr>
        <w:tc>
          <w:tcPr>
            <w:tcW w:w="876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0xf0</w:t>
            </w:r>
          </w:p>
        </w:tc>
        <w:tc>
          <w:tcPr>
            <w:tcW w:w="83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0x55</w:t>
            </w:r>
          </w:p>
        </w:tc>
        <w:tc>
          <w:tcPr>
            <w:tcW w:w="148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Protocol Length except  start or end</w:t>
            </w:r>
          </w:p>
        </w:tc>
        <w:tc>
          <w:tcPr>
            <w:tcW w:w="231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index(</w:t>
            </w:r>
            <w:r>
              <w:rPr>
                <w:rFonts w:hint="eastAsia"/>
                <w:lang w:val="en-US" w:eastAsia="zh-CN"/>
              </w:rPr>
              <w:t xml:space="preserve">Master device used for detect if COM is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"http://dict.youdao.com/w/asynchronous/" \l "keyfrom=E2Ctranslation"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default"/>
              </w:rPr>
              <w:t>asynchronous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</w:rPr>
              <w:t>)</w:t>
            </w:r>
          </w:p>
        </w:tc>
        <w:tc>
          <w:tcPr>
            <w:tcW w:w="143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0x02 </w:t>
            </w:r>
            <w:r>
              <w:rPr>
                <w:rFonts w:hint="eastAsia"/>
                <w:lang w:val="en-US" w:eastAsia="zh-CN"/>
              </w:rPr>
              <w:t>execute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  <w:lang w:val="en-US" w:eastAsia="zh-CN"/>
              </w:rPr>
              <w:t>query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 CMD for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Execute and Query  </w:t>
            </w:r>
          </w:p>
        </w:tc>
        <w:tc>
          <w:tcPr>
            <w:tcW w:w="1956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Parameter for CMD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  <w:r>
        <w:rPr>
          <w:rFonts w:hint="eastAsia"/>
          <w:lang w:eastAsia="zh-CN"/>
        </w:rPr>
        <w:t xml:space="preserve">QCoo  </w:t>
      </w:r>
      <w:r>
        <w:rPr>
          <w:rFonts w:hint="eastAsia"/>
          <w:lang w:val="en-US" w:eastAsia="zh-CN"/>
        </w:rPr>
        <w:t xml:space="preserve">has six faces they are marked as </w:t>
      </w:r>
      <w:r>
        <w:rPr>
          <w:rFonts w:hint="eastAsia"/>
        </w:rPr>
        <w:t>0</w:t>
      </w:r>
      <w:r>
        <w:t>x01</w:t>
      </w:r>
      <w:r>
        <w:rPr>
          <w:rFonts w:hint="eastAsia"/>
        </w:rPr>
        <w:t>,、0</w:t>
      </w:r>
      <w:r>
        <w:t>x02</w:t>
      </w:r>
      <w:r>
        <w:rPr>
          <w:rFonts w:hint="eastAsia"/>
        </w:rPr>
        <w:t>、0</w:t>
      </w:r>
      <w:r>
        <w:t>x03</w:t>
      </w:r>
      <w:r>
        <w:rPr>
          <w:rFonts w:hint="eastAsia"/>
        </w:rPr>
        <w:t>、0</w:t>
      </w:r>
      <w:r>
        <w:t>x04</w:t>
      </w:r>
      <w:r>
        <w:rPr>
          <w:rFonts w:hint="eastAsia"/>
        </w:rPr>
        <w:t>、0</w:t>
      </w:r>
      <w:r>
        <w:t>x05</w:t>
      </w:r>
      <w:r>
        <w:rPr>
          <w:rFonts w:hint="eastAsia"/>
        </w:rPr>
        <w:t>、0</w:t>
      </w:r>
      <w:r>
        <w:t>x06</w:t>
      </w:r>
    </w:p>
    <w:p>
      <w:pPr>
        <w:spacing w:line="360" w:lineRule="auto"/>
      </w:pPr>
      <w:r>
        <w:rPr>
          <w:rFonts w:hint="eastAsia"/>
          <w:lang w:eastAsia="zh-CN"/>
        </w:rPr>
        <w:t xml:space="preserve">QCoo  </w:t>
      </w:r>
      <w:r>
        <w:rPr>
          <w:rFonts w:hint="eastAsia"/>
          <w:lang w:val="en-US" w:eastAsia="zh-CN"/>
        </w:rPr>
        <w:t xml:space="preserve">has 30 color saved in local storage marked as :  </w:t>
      </w:r>
      <w:r>
        <w:rPr>
          <w:rFonts w:hint="eastAsia"/>
        </w:rPr>
        <w:t>0</w:t>
      </w:r>
      <w:r>
        <w:t>x00~0x29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 xml:space="preserve">QCoo  </w:t>
      </w:r>
      <w:r>
        <w:rPr>
          <w:rFonts w:hint="eastAsia"/>
          <w:lang w:val="en-US" w:eastAsia="zh-CN"/>
        </w:rPr>
        <w:t xml:space="preserve">has 256 brightness level marked as  : 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00</w:t>
      </w:r>
      <w:r>
        <w:t>~0xFF</w:t>
      </w:r>
      <w:r>
        <w:rPr>
          <w:rFonts w:hint="eastAsia"/>
          <w:lang w:val="en-US" w:eastAsia="zh-CN"/>
        </w:rPr>
        <w:t>(Brightness less than 10 marked as 10)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 xml:space="preserve">QCoo  </w:t>
      </w:r>
      <w:r>
        <w:rPr>
          <w:rFonts w:hint="eastAsia"/>
          <w:lang w:val="en-US" w:eastAsia="zh-CN"/>
        </w:rPr>
        <w:t>has a hardware serial port and communication baud rate is 9600</w:t>
      </w:r>
    </w:p>
    <w:p>
      <w:pPr>
        <w:spacing w:line="360" w:lineRule="auto"/>
        <w:rPr>
          <w:rFonts w:hint="eastAsia"/>
        </w:rPr>
      </w:pPr>
    </w:p>
    <w:p>
      <w:pPr>
        <w:pStyle w:val="4"/>
      </w:pPr>
      <w:bookmarkStart w:id="12" w:name="_Toc23152"/>
      <w:bookmarkStart w:id="13" w:name="_Toc15047"/>
      <w:r>
        <w:rPr>
          <w:rFonts w:hint="eastAsia"/>
          <w:lang w:val="en-US" w:eastAsia="zh-CN"/>
        </w:rPr>
        <w:t xml:space="preserve">Three 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Control LED method One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0</w:t>
      </w:r>
      <w:r>
        <w:t>x41</w:t>
      </w:r>
      <w:bookmarkEnd w:id="12"/>
      <w:bookmarkEnd w:id="13"/>
    </w:p>
    <w:tbl>
      <w:tblPr>
        <w:tblStyle w:val="1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1513"/>
        <w:gridCol w:w="1513"/>
        <w:gridCol w:w="1513"/>
        <w:gridCol w:w="1468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bookmarkStart w:id="14" w:name="OLE_LINK2"/>
            <w:bookmarkStart w:id="15" w:name="OLE_LINK1"/>
            <w:r>
              <w:rPr>
                <w:rFonts w:hint="eastAsia"/>
                <w:lang w:val="en-US" w:eastAsia="zh-CN"/>
              </w:rPr>
              <w:t>Start Code</w:t>
            </w:r>
          </w:p>
        </w:tc>
        <w:tc>
          <w:tcPr>
            <w:tcW w:w="151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Operating 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46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Color Index</w:t>
            </w:r>
          </w:p>
        </w:tc>
        <w:tc>
          <w:tcPr>
            <w:tcW w:w="142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51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x41</w:t>
            </w:r>
          </w:p>
        </w:tc>
        <w:tc>
          <w:tcPr>
            <w:tcW w:w="1468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42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x7D</w:t>
            </w:r>
          </w:p>
        </w:tc>
      </w:tr>
      <w:bookmarkEnd w:id="14"/>
      <w:bookmarkEnd w:id="15"/>
    </w:tbl>
    <w:p>
      <w:pPr>
        <w:spacing w:line="360" w:lineRule="auto"/>
      </w:pPr>
      <w:r>
        <w:rPr>
          <w:rFonts w:hint="eastAsia"/>
          <w:lang w:val="en-US" w:eastAsia="zh-CN"/>
        </w:rPr>
        <w:t>Send date</w:t>
      </w:r>
      <w:bookmarkStart w:id="16" w:name="OLE_LINK28"/>
      <w:bookmarkStart w:id="17" w:name="OLE_LINK27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F0550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410241017D</w:t>
      </w:r>
      <w:r>
        <w:t xml:space="preserve"> </w:t>
      </w:r>
      <w:bookmarkEnd w:id="16"/>
      <w:bookmarkEnd w:id="17"/>
      <w:r>
        <w:rPr>
          <w:rFonts w:hint="eastAsia"/>
          <w:lang w:val="en-US" w:eastAsia="zh-CN"/>
        </w:rPr>
        <w:t>to QCoo  Via serial port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lang w:val="en-US" w:eastAsia="zh-CN"/>
        </w:rPr>
        <w:t>What you will see</w:t>
      </w:r>
      <w:r>
        <w:t>：</w:t>
      </w:r>
      <w:r>
        <w:rPr>
          <w:rFonts w:hint="eastAsia"/>
          <w:lang w:val="en-US" w:eastAsia="zh-CN"/>
        </w:rPr>
        <w:t>Number 125(LED Index 0x07) LED will be lighted and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color is Color Index 1(0x01);CMD 0x41 means Control LED Method One;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lang w:val="en-US" w:eastAsia="zh-CN"/>
        </w:rPr>
        <w:t>Return Value  :  None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  : this CMD especially suitable for single led operating ,and this CMD is used to control snake (QCoo  game );</w:t>
      </w:r>
    </w:p>
    <w:p>
      <w:pPr>
        <w:spacing w:line="360" w:lineRule="auto"/>
        <w:rPr>
          <w:rFonts w:hint="eastAsia"/>
        </w:rPr>
      </w:pPr>
    </w:p>
    <w:p>
      <w:pPr>
        <w:pStyle w:val="4"/>
      </w:pPr>
      <w:bookmarkStart w:id="18" w:name="_Toc12539"/>
      <w:bookmarkStart w:id="19" w:name="_Toc29144"/>
      <w:r>
        <w:rPr>
          <w:rFonts w:hint="eastAsia"/>
          <w:lang w:val="en-US" w:eastAsia="zh-CN"/>
        </w:rPr>
        <w:t xml:space="preserve">Four </w:t>
      </w:r>
      <w:r>
        <w:t>、</w:t>
      </w:r>
      <w:r>
        <w:rPr>
          <w:rFonts w:hint="eastAsia"/>
          <w:lang w:val="en-US" w:eastAsia="zh-CN"/>
        </w:rPr>
        <w:t xml:space="preserve">Control LED method Two : </w:t>
      </w:r>
      <w:r>
        <w:rPr>
          <w:rFonts w:hint="eastAsia"/>
        </w:rPr>
        <w:t xml:space="preserve">  </w:t>
      </w:r>
      <w:r>
        <w:t>0x11</w:t>
      </w:r>
      <w:bookmarkEnd w:id="18"/>
      <w:bookmarkEnd w:id="19"/>
    </w:p>
    <w:tbl>
      <w:tblPr>
        <w:tblStyle w:val="1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rPr>
                <w:rFonts w:hint="eastAsia"/>
              </w:rPr>
              <w:t>ID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Face ID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Color 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 1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Data </w:t>
            </w:r>
            <w:r>
              <w:rPr>
                <w:rFonts w:hint="eastAsia"/>
              </w:rPr>
              <w:t>2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Data </w:t>
            </w:r>
            <w:r>
              <w:rPr>
                <w:rFonts w:hint="eastAsia"/>
              </w:rPr>
              <w:t>3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Data 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t>0x55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0x09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0x02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0x11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>
      <w:pPr>
        <w:spacing w:line="360" w:lineRule="auto"/>
        <w:rPr>
          <w:lang w:val="en-US"/>
        </w:rPr>
      </w:pPr>
      <w:r>
        <w:rPr>
          <w:rFonts w:hint="eastAsia"/>
          <w:lang w:val="en-US" w:eastAsia="zh-CN"/>
        </w:rPr>
        <w:t xml:space="preserve">Send Data </w:t>
      </w:r>
      <w:bookmarkStart w:id="20" w:name="OLE_LINK26"/>
      <w:bookmarkStart w:id="21" w:name="OLE_LINK25"/>
      <w:r>
        <w:rPr>
          <w:rFonts w:hint="eastAsia"/>
        </w:rPr>
        <w:t>F0</w:t>
      </w:r>
      <w:r>
        <w:t xml:space="preserve">5509000211010101020201 </w:t>
      </w:r>
      <w:bookmarkEnd w:id="20"/>
      <w:bookmarkEnd w:id="21"/>
      <w:r>
        <w:rPr>
          <w:rFonts w:hint="eastAsia"/>
          <w:lang w:val="en-US" w:eastAsia="zh-CN"/>
        </w:rPr>
        <w:t xml:space="preserve">to QCoo  via serial port  : 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 : There will be some LEDs are lighted in color 1(Color ID) on face 1(Face ID),CMD 0x11 means control LED method two ;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lang w:val="en-US" w:eastAsia="zh-CN"/>
        </w:rPr>
        <w:t>Parameter : data 1 to data 4 stands for led in one face they are marked as 0 or 1;0 means dime ,1 means light .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Value  : None 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</w:t>
      </w:r>
      <w:r>
        <w:t>：</w:t>
      </w:r>
      <w:r>
        <w:rPr>
          <w:rFonts w:hint="eastAsia"/>
          <w:lang w:val="en-US" w:eastAsia="zh-CN"/>
        </w:rPr>
        <w:t>About the data 1 to data 4 detail meanings QCoo  Team made a Software on how to easily make your LEDs;</w:t>
      </w:r>
    </w:p>
    <w:p>
      <w:pPr>
        <w:spacing w:line="360" w:lineRule="auto"/>
      </w:pPr>
    </w:p>
    <w:p>
      <w:pPr>
        <w:pStyle w:val="4"/>
      </w:pPr>
      <w:bookmarkStart w:id="22" w:name="_Toc3286"/>
      <w:bookmarkStart w:id="23" w:name="_Toc6812"/>
      <w:r>
        <w:rPr>
          <w:rFonts w:hint="eastAsia"/>
          <w:lang w:val="en-US" w:eastAsia="zh-CN"/>
        </w:rPr>
        <w:t xml:space="preserve">Five </w:t>
      </w:r>
      <w:r>
        <w:t>、</w:t>
      </w:r>
      <w:r>
        <w:rPr>
          <w:rFonts w:hint="eastAsia"/>
          <w:lang w:val="en-US" w:eastAsia="zh-CN"/>
        </w:rPr>
        <w:t xml:space="preserve">Control Method Three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 0</w:t>
      </w:r>
      <w:r>
        <w:t>x14</w:t>
      </w:r>
      <w:bookmarkEnd w:id="22"/>
      <w:bookmarkEnd w:id="23"/>
    </w:p>
    <w:tbl>
      <w:tblPr>
        <w:tblStyle w:val="1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Operating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Face ID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Color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0xF0 0x55</w:t>
            </w:r>
          </w:p>
        </w:tc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00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14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  <w:bookmarkStart w:id="24" w:name="OLE_LINK23"/>
      <w:bookmarkStart w:id="25" w:name="OLE_LINK24"/>
      <w:r>
        <w:rPr>
          <w:rFonts w:hint="eastAsia"/>
          <w:lang w:val="en-US" w:eastAsia="zh-CN"/>
        </w:rPr>
        <w:t xml:space="preserve">Send Data </w:t>
      </w:r>
      <w:r>
        <w:rPr>
          <w:rFonts w:hint="eastAsia"/>
        </w:rPr>
        <w:t>F055050002130112</w:t>
      </w:r>
      <w:r>
        <w:t xml:space="preserve"> </w:t>
      </w:r>
      <w:bookmarkEnd w:id="24"/>
      <w:bookmarkEnd w:id="25"/>
      <w:r>
        <w:rPr>
          <w:rFonts w:hint="eastAsia"/>
          <w:lang w:val="en-US" w:eastAsia="zh-CN"/>
        </w:rPr>
        <w:t xml:space="preserve">to QCoo  via serial port  : 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</w:t>
      </w:r>
      <w:r>
        <w:t>：</w:t>
      </w:r>
      <w:r>
        <w:rPr>
          <w:rFonts w:hint="eastAsia"/>
          <w:lang w:val="en-US" w:eastAsia="zh-CN"/>
        </w:rPr>
        <w:t xml:space="preserve">All the LEDs color in face1 turn to color index 0x12;This CMD means face color change 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Value  : None 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 :  this CMD suit for face color changing .</w:t>
      </w:r>
    </w:p>
    <w:p>
      <w:pPr>
        <w:pStyle w:val="16"/>
        <w:spacing w:line="360" w:lineRule="auto"/>
        <w:ind w:left="360" w:firstLine="0" w:firstLineChars="0"/>
        <w:rPr>
          <w:rFonts w:hint="eastAsia"/>
        </w:rPr>
      </w:pPr>
    </w:p>
    <w:p>
      <w:pPr>
        <w:pStyle w:val="4"/>
      </w:pPr>
      <w:bookmarkStart w:id="26" w:name="_Toc22895"/>
      <w:bookmarkStart w:id="27" w:name="_Toc10025"/>
      <w:r>
        <w:rPr>
          <w:rFonts w:hint="eastAsia"/>
          <w:lang w:val="en-US" w:eastAsia="zh-CN"/>
        </w:rPr>
        <w:t>Six</w:t>
      </w:r>
      <w:r>
        <w:t>、</w:t>
      </w:r>
      <w:r>
        <w:rPr>
          <w:rFonts w:hint="eastAsia"/>
          <w:lang w:val="en-US" w:eastAsia="zh-CN"/>
        </w:rPr>
        <w:t xml:space="preserve">fresh display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 0</w:t>
      </w:r>
      <w:r>
        <w:t>x03</w:t>
      </w:r>
      <w:bookmarkEnd w:id="26"/>
      <w:bookmarkEnd w:id="27"/>
    </w:p>
    <w:tbl>
      <w:tblPr>
        <w:tblStyle w:val="1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2091"/>
        <w:gridCol w:w="2091"/>
        <w:gridCol w:w="2091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Operating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9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0xF0 0x55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00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09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bookmarkStart w:id="28" w:name="OLE_LINK4"/>
            <w:bookmarkStart w:id="29" w:name="OLE_LINK3"/>
            <w:r>
              <w:rPr>
                <w:rFonts w:hint="eastAsia"/>
              </w:rPr>
              <w:t>0</w:t>
            </w:r>
            <w:r>
              <w:t>x03</w:t>
            </w:r>
            <w:bookmarkEnd w:id="28"/>
            <w:bookmarkEnd w:id="29"/>
          </w:p>
        </w:tc>
      </w:tr>
    </w:tbl>
    <w:p>
      <w:pPr>
        <w:spacing w:line="360" w:lineRule="auto"/>
      </w:pPr>
      <w:r>
        <w:rPr>
          <w:rFonts w:hint="eastAsia"/>
          <w:lang w:val="en-US" w:eastAsia="zh-CN"/>
        </w:rPr>
        <w:t xml:space="preserve">Send  CMD </w:t>
      </w:r>
      <w:r>
        <w:rPr>
          <w:rFonts w:hint="eastAsia"/>
        </w:rPr>
        <w:t xml:space="preserve"> </w:t>
      </w:r>
      <w:bookmarkStart w:id="30" w:name="OLE_LINK21"/>
      <w:bookmarkStart w:id="31" w:name="OLE_LINK22"/>
      <w:r>
        <w:rPr>
          <w:rFonts w:hint="eastAsia"/>
        </w:rPr>
        <w:t xml:space="preserve">F05503000203 </w:t>
      </w:r>
      <w:bookmarkEnd w:id="30"/>
      <w:bookmarkEnd w:id="31"/>
      <w:r>
        <w:rPr>
          <w:rFonts w:hint="eastAsia"/>
          <w:lang w:val="en-US" w:eastAsia="zh-CN"/>
        </w:rPr>
        <w:t xml:space="preserve">to QCoo serial port  : </w:t>
      </w:r>
    </w:p>
    <w:p>
      <w:pPr>
        <w:pStyle w:val="1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Effect : fore fresh current date to display </w:t>
      </w:r>
    </w:p>
    <w:p>
      <w:pPr>
        <w:pStyle w:val="1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Parameter : No Parameter 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 Value : None </w:t>
      </w:r>
    </w:p>
    <w:p>
      <w:pPr>
        <w:pStyle w:val="1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 : This CMD is not used frequently ,because every CMD has Fresh Function .</w:t>
      </w:r>
    </w:p>
    <w:p>
      <w:pPr>
        <w:spacing w:line="360" w:lineRule="auto"/>
      </w:pPr>
    </w:p>
    <w:p>
      <w:pPr>
        <w:pStyle w:val="4"/>
      </w:pPr>
      <w:bookmarkStart w:id="32" w:name="_Toc18560"/>
      <w:bookmarkStart w:id="33" w:name="_Toc10623"/>
      <w:r>
        <w:rPr>
          <w:rFonts w:hint="eastAsia"/>
          <w:lang w:val="en-US" w:eastAsia="zh-CN"/>
        </w:rPr>
        <w:t xml:space="preserve">Seven </w:t>
      </w:r>
      <w:r>
        <w:t>、</w:t>
      </w:r>
      <w:r>
        <w:rPr>
          <w:rFonts w:hint="eastAsia"/>
          <w:lang w:val="en-US" w:eastAsia="zh-CN"/>
        </w:rPr>
        <w:t xml:space="preserve">Brightness Setting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 </w:t>
      </w:r>
      <w:r>
        <w:t>0x</w:t>
      </w:r>
      <w:ins w:id="725" w:author="??319437" w:date="2018-05-31T19:13:14Z">
        <w:r>
          <w:rPr>
            <w:rFonts w:hint="eastAsia"/>
            <w:lang w:val="en-US" w:eastAsia="zh-CN"/>
          </w:rPr>
          <w:t>04</w:t>
        </w:r>
      </w:ins>
      <w:del w:id="726" w:author="??319437" w:date="2018-05-31T19:13:12Z">
        <w:r>
          <w:rPr/>
          <w:delText>20</w:delText>
        </w:r>
        <w:bookmarkEnd w:id="32"/>
        <w:bookmarkEnd w:id="33"/>
      </w:del>
    </w:p>
    <w:tbl>
      <w:tblPr>
        <w:tblStyle w:val="1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x20</w:t>
            </w:r>
          </w:p>
        </w:tc>
      </w:tr>
    </w:tbl>
    <w:p>
      <w:pPr>
        <w:spacing w:line="360" w:lineRule="auto"/>
      </w:pPr>
      <w:r>
        <w:rPr>
          <w:rFonts w:hint="eastAsia"/>
          <w:lang w:val="en-US" w:eastAsia="zh-CN"/>
        </w:rPr>
        <w:t xml:space="preserve">Send CMD </w:t>
      </w:r>
      <w:r>
        <w:rPr>
          <w:rFonts w:hint="eastAsia"/>
        </w:rPr>
        <w:t xml:space="preserve"> </w:t>
      </w:r>
      <w:bookmarkStart w:id="34" w:name="OLE_LINK19"/>
      <w:bookmarkStart w:id="35" w:name="OLE_LINK20"/>
      <w:r>
        <w:t xml:space="preserve">F0550400020420 </w:t>
      </w:r>
      <w:bookmarkEnd w:id="34"/>
      <w:bookmarkEnd w:id="35"/>
      <w:r>
        <w:rPr>
          <w:rFonts w:hint="eastAsia"/>
          <w:lang w:val="en-US" w:eastAsia="zh-CN"/>
        </w:rPr>
        <w:t xml:space="preserve">to QCoo serial port  : </w:t>
      </w:r>
    </w:p>
    <w:p>
      <w:pPr>
        <w:pStyle w:val="1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 : while QCoo received the CMD Brightness will be changed to 0x20 (0x00-0xff)</w:t>
      </w:r>
    </w:p>
    <w:p>
      <w:pPr>
        <w:pStyle w:val="1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lang w:val="en-US" w:eastAsia="zh-CN"/>
        </w:rPr>
        <w:t>Parameter : Brightness set to 0x20(HEX) means 32(DEC )</w:t>
      </w:r>
    </w:p>
    <w:p>
      <w:pPr>
        <w:pStyle w:val="1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Value : </w:t>
      </w:r>
      <w:r>
        <w:t>F0 55 01 00 10 0D 0A</w:t>
      </w:r>
      <w:r>
        <w:rPr>
          <w:rFonts w:hint="eastAsia"/>
          <w:lang w:val="en-US" w:eastAsia="zh-CN"/>
        </w:rPr>
        <w:t>(means execute successfully )</w:t>
      </w:r>
    </w:p>
    <w:p>
      <w:pPr>
        <w:pStyle w:val="1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 : Brightness setting will fresh immediately ,when parameter set to 0x00 ,QCoo will not execute ,for the minimum brightness is 0x0A(HEX).</w:t>
      </w:r>
    </w:p>
    <w:p>
      <w:pPr>
        <w:spacing w:line="360" w:lineRule="auto"/>
        <w:rPr>
          <w:rFonts w:hint="eastAsia"/>
        </w:rPr>
      </w:pPr>
    </w:p>
    <w:p>
      <w:pPr>
        <w:pStyle w:val="4"/>
      </w:pPr>
      <w:bookmarkStart w:id="36" w:name="_Toc13568"/>
      <w:bookmarkStart w:id="37" w:name="_Toc23716"/>
      <w:r>
        <w:rPr>
          <w:rFonts w:hint="eastAsia"/>
          <w:lang w:val="en-US" w:eastAsia="zh-CN"/>
        </w:rPr>
        <w:t xml:space="preserve">Eight </w:t>
      </w:r>
      <w:r>
        <w:t>、</w:t>
      </w:r>
      <w:r>
        <w:rPr>
          <w:rFonts w:hint="eastAsia"/>
          <w:lang w:val="en-US" w:eastAsia="zh-CN"/>
        </w:rPr>
        <w:t xml:space="preserve">Change Effect </w:t>
      </w: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  </w:t>
      </w:r>
      <w:r>
        <w:t>0x05</w:t>
      </w:r>
      <w:bookmarkEnd w:id="36"/>
      <w:bookmarkEnd w:id="37"/>
    </w:p>
    <w:tbl>
      <w:tblPr>
        <w:tblStyle w:val="1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Send CMD </w:t>
      </w:r>
      <w:r>
        <w:rPr>
          <w:rFonts w:hint="eastAsia"/>
        </w:rPr>
        <w:t xml:space="preserve"> </w:t>
      </w:r>
      <w:bookmarkStart w:id="38" w:name="OLE_LINK17"/>
      <w:bookmarkStart w:id="39" w:name="OLE_LINK18"/>
      <w:r>
        <w:t xml:space="preserve">F0550400020501 </w:t>
      </w:r>
      <w:bookmarkEnd w:id="38"/>
      <w:bookmarkEnd w:id="39"/>
      <w:r>
        <w:rPr>
          <w:rFonts w:hint="eastAsia"/>
          <w:lang w:val="en-US" w:eastAsia="zh-CN"/>
        </w:rPr>
        <w:t xml:space="preserve">to QCoo Serial port  : </w:t>
      </w:r>
    </w:p>
    <w:p>
      <w:pPr>
        <w:pStyle w:val="1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 : Switch to Effect Mode ,and current mode is Effect 0x01,CMD 0x05 means Change Effect .</w:t>
      </w:r>
    </w:p>
    <w:p>
      <w:pPr>
        <w:pStyle w:val="16"/>
        <w:spacing w:line="360" w:lineRule="auto"/>
        <w:ind w:left="360" w:firstLine="0" w:firstLineChars="0"/>
      </w:pPr>
      <w:r>
        <w:rPr>
          <w:rFonts w:hint="eastAsia"/>
          <w:lang w:val="en-US" w:eastAsia="zh-CN"/>
        </w:rPr>
        <w:t>Parameter : there are four effect ,and effect 0x00 means quite effect Mode ;</w:t>
      </w:r>
    </w:p>
    <w:p>
      <w:pPr>
        <w:pStyle w:val="16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Return : </w:t>
      </w:r>
      <w:r>
        <w:t>F0 55 01 00 10 0D 0A</w:t>
      </w:r>
      <w:r>
        <w:rPr>
          <w:rFonts w:hint="eastAsia"/>
          <w:lang w:val="en-US" w:eastAsia="zh-CN"/>
        </w:rPr>
        <w:t>(execute  successfully )</w:t>
      </w:r>
    </w:p>
    <w:p>
      <w:pPr>
        <w:pStyle w:val="1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Notice : you have to send </w:t>
      </w:r>
      <w:r>
        <w:t>F0550400020500</w:t>
      </w:r>
      <w:r>
        <w:rPr>
          <w:rFonts w:hint="eastAsia"/>
          <w:lang w:val="en-US" w:eastAsia="zh-CN"/>
        </w:rPr>
        <w:t xml:space="preserve"> to quite effect mode if you want make other display .</w:t>
      </w:r>
    </w:p>
    <w:p>
      <w:pPr>
        <w:spacing w:line="360" w:lineRule="auto"/>
      </w:pPr>
    </w:p>
    <w:p>
      <w:pPr>
        <w:pStyle w:val="4"/>
      </w:pPr>
      <w:bookmarkStart w:id="40" w:name="_Toc4193"/>
      <w:bookmarkStart w:id="41" w:name="_Toc1954"/>
      <w:r>
        <w:rPr>
          <w:rFonts w:hint="eastAsia"/>
          <w:lang w:val="en-US" w:eastAsia="zh-CN"/>
        </w:rPr>
        <w:t xml:space="preserve">Nine </w:t>
      </w:r>
      <w:r>
        <w:t>、</w:t>
      </w:r>
      <w:r>
        <w:rPr>
          <w:rFonts w:hint="eastAsia"/>
          <w:lang w:val="en-US" w:eastAsia="zh-CN"/>
        </w:rPr>
        <w:t xml:space="preserve">Power </w:t>
      </w: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  0</w:t>
      </w:r>
      <w:r>
        <w:t>x15</w:t>
      </w:r>
      <w:bookmarkEnd w:id="40"/>
      <w:bookmarkEnd w:id="41"/>
    </w:p>
    <w:tbl>
      <w:tblPr>
        <w:tblStyle w:val="1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x0A</w:t>
            </w:r>
          </w:p>
        </w:tc>
      </w:tr>
    </w:tbl>
    <w:p>
      <w:pPr>
        <w:spacing w:line="360" w:lineRule="auto"/>
      </w:pPr>
      <w:bookmarkStart w:id="42" w:name="OLE_LINK15"/>
      <w:bookmarkStart w:id="43" w:name="OLE_LINK16"/>
      <w:r>
        <w:rPr>
          <w:rFonts w:hint="eastAsia"/>
          <w:lang w:val="en-US" w:eastAsia="zh-CN"/>
        </w:rPr>
        <w:t xml:space="preserve">Send  </w:t>
      </w:r>
      <w:r>
        <w:t xml:space="preserve">F055040002050A </w:t>
      </w:r>
      <w:bookmarkEnd w:id="42"/>
      <w:bookmarkEnd w:id="43"/>
      <w:r>
        <w:rPr>
          <w:rFonts w:hint="eastAsia"/>
          <w:lang w:val="en-US" w:eastAsia="zh-CN"/>
        </w:rPr>
        <w:t xml:space="preserve">to QCoo serial port : </w:t>
      </w:r>
    </w:p>
    <w:p>
      <w:pPr>
        <w:pStyle w:val="16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if CMD is received by QCoo,All the QCoo faces will be turn Red and power of for few seconds.</w:t>
      </w:r>
    </w:p>
    <w:p>
      <w:pPr>
        <w:pStyle w:val="16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  <w:lang w:val="en-US" w:eastAsia="zh-CN"/>
        </w:rPr>
        <w:t>Parameter</w:t>
      </w:r>
      <w:r>
        <w:t>：</w:t>
      </w:r>
      <w:r>
        <w:rPr>
          <w:rFonts w:hint="eastAsia"/>
          <w:lang w:val="en-US" w:eastAsia="zh-CN"/>
        </w:rPr>
        <w:t>Parameter 0x0A has no meanings,0x0A prevent parsing CMD with Mistake.</w:t>
      </w:r>
    </w:p>
    <w:p>
      <w:pPr>
        <w:pStyle w:val="16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Value : </w:t>
      </w:r>
      <w:r>
        <w:t>F0 55 01 00 10 0D 0A</w:t>
      </w:r>
    </w:p>
    <w:p>
      <w:pPr>
        <w:pStyle w:val="16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 : If you have power off the QCoo,you have to shake it to power on ,or all the operation will not be responsed.</w:t>
      </w:r>
    </w:p>
    <w:p>
      <w:pPr>
        <w:pStyle w:val="16"/>
        <w:spacing w:line="360" w:lineRule="auto"/>
        <w:ind w:left="360" w:firstLine="0" w:firstLineChars="0"/>
        <w:rPr>
          <w:rFonts w:hint="eastAsia"/>
        </w:rPr>
      </w:pPr>
    </w:p>
    <w:p>
      <w:pPr>
        <w:pStyle w:val="4"/>
      </w:pPr>
      <w:bookmarkStart w:id="44" w:name="_Toc27195"/>
      <w:bookmarkStart w:id="45" w:name="_Toc10268"/>
      <w:r>
        <w:rPr>
          <w:rFonts w:hint="eastAsia"/>
          <w:lang w:val="en-US" w:eastAsia="zh-CN"/>
        </w:rPr>
        <w:t xml:space="preserve">Ten </w:t>
      </w:r>
      <w:r>
        <w:t>、</w:t>
      </w:r>
      <w:r>
        <w:rPr>
          <w:rFonts w:hint="eastAsia"/>
          <w:lang w:val="en-US" w:eastAsia="zh-CN"/>
        </w:rPr>
        <w:t xml:space="preserve">Motor Shake </w:t>
      </w:r>
      <w:r>
        <w:tab/>
      </w:r>
      <w:r>
        <w:rPr>
          <w:rFonts w:hint="eastAsia"/>
          <w:lang w:eastAsia="zh-CN"/>
        </w:rPr>
        <w:t xml:space="preserve"> : </w:t>
      </w:r>
      <w:r>
        <w:tab/>
      </w:r>
      <w:r>
        <w:t>0x16</w:t>
      </w:r>
      <w:bookmarkEnd w:id="44"/>
      <w:bookmarkEnd w:id="45"/>
    </w:p>
    <w:tbl>
      <w:tblPr>
        <w:tblStyle w:val="1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Shake Strength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Duration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0xF0 0x55</w:t>
            </w:r>
          </w:p>
        </w:tc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00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16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x7D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xFF</w:t>
            </w:r>
          </w:p>
        </w:tc>
      </w:tr>
    </w:tbl>
    <w:p>
      <w:pPr>
        <w:pStyle w:val="16"/>
        <w:spacing w:line="360" w:lineRule="auto"/>
        <w:ind w:firstLine="0" w:firstLineChars="0"/>
        <w:rPr>
          <w:rFonts w:hint="eastAsia"/>
        </w:rPr>
      </w:pPr>
      <w:bookmarkStart w:id="46" w:name="OLE_LINK14"/>
      <w:bookmarkStart w:id="47" w:name="OLE_LINK13"/>
      <w:r>
        <w:rPr>
          <w:rFonts w:hint="eastAsia"/>
          <w:lang w:val="en-US" w:eastAsia="zh-CN"/>
        </w:rPr>
        <w:t xml:space="preserve">Send </w:t>
      </w:r>
      <w:r>
        <w:t>F055050002167DFF</w:t>
      </w:r>
      <w:bookmarkEnd w:id="46"/>
      <w:bookmarkEnd w:id="47"/>
      <w:r>
        <w:rPr>
          <w:rFonts w:hint="eastAsia"/>
          <w:lang w:val="en-US" w:eastAsia="zh-CN"/>
        </w:rPr>
        <w:t xml:space="preserve"> to QCoo Serial  Port</w:t>
      </w:r>
    </w:p>
    <w:p>
      <w:pPr>
        <w:pStyle w:val="16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Effect </w:t>
      </w:r>
      <w:r>
        <w:t>：</w:t>
      </w:r>
      <w:r>
        <w:rPr>
          <w:rFonts w:hint="eastAsia"/>
          <w:lang w:val="en-US" w:eastAsia="zh-CN"/>
        </w:rPr>
        <w:t>After received CMD,Motor start shaking ,strength is0x7D,the shake will last 0xff;</w:t>
      </w:r>
    </w:p>
    <w:p>
      <w:pPr>
        <w:pStyle w:val="16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Parameter </w:t>
      </w:r>
      <w:r>
        <w:t>：</w:t>
      </w:r>
      <w:r>
        <w:rPr>
          <w:rFonts w:hint="eastAsia"/>
          <w:lang w:val="en-US" w:eastAsia="zh-CN"/>
        </w:rPr>
        <w:t>Shake Strength from 0x00 to 0xff; shake Time  from 0x00 to 0xff;</w:t>
      </w:r>
    </w:p>
    <w:p>
      <w:pPr>
        <w:pStyle w:val="16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Value </w:t>
      </w:r>
      <w:r>
        <w:rPr>
          <w:rFonts w:hint="eastAsia"/>
        </w:rPr>
        <w:t>：</w:t>
      </w:r>
      <w:r>
        <w:t>F0 55 01 00 10 0D 0A</w:t>
      </w:r>
      <w:r>
        <w:rPr>
          <w:rFonts w:hint="eastAsia"/>
          <w:lang w:val="en-US" w:eastAsia="zh-CN"/>
        </w:rPr>
        <w:t>(execute successfully )</w:t>
      </w:r>
    </w:p>
    <w:p>
      <w:pPr>
        <w:pStyle w:val="16"/>
        <w:numPr>
          <w:ilvl w:val="0"/>
          <w:numId w:val="9"/>
        </w:numPr>
        <w:spacing w:line="360" w:lineRule="auto"/>
        <w:ind w:firstLineChars="0"/>
        <w:rPr>
          <w:lang w:val="en-US"/>
        </w:rPr>
      </w:pPr>
      <w:r>
        <w:rPr>
          <w:rFonts w:hint="eastAsia"/>
          <w:lang w:val="en-US" w:eastAsia="zh-CN"/>
        </w:rPr>
        <w:t xml:space="preserve">Notice </w:t>
      </w:r>
      <w:r>
        <w:t>：</w:t>
      </w:r>
      <w:r>
        <w:rPr>
          <w:rFonts w:hint="eastAsia"/>
          <w:lang w:val="en-US" w:eastAsia="zh-CN"/>
        </w:rPr>
        <w:t>Motor shaking is independence behavior ,not influence other CMDs;</w:t>
      </w:r>
    </w:p>
    <w:p>
      <w:pPr>
        <w:pStyle w:val="16"/>
        <w:spacing w:line="360" w:lineRule="auto"/>
        <w:ind w:firstLine="0" w:firstLineChars="0"/>
      </w:pPr>
    </w:p>
    <w:p>
      <w:pPr>
        <w:pStyle w:val="4"/>
      </w:pPr>
      <w:bookmarkStart w:id="48" w:name="_Toc17701"/>
      <w:bookmarkStart w:id="49" w:name="_Toc32198"/>
      <w:r>
        <w:rPr>
          <w:rFonts w:hint="eastAsia"/>
          <w:lang w:val="en-US" w:eastAsia="zh-CN"/>
        </w:rPr>
        <w:t xml:space="preserve">Eleven 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 xml:space="preserve">Set Connection </w:t>
      </w:r>
      <w:r>
        <w:tab/>
      </w:r>
      <w:r>
        <w:rPr>
          <w:rFonts w:hint="eastAsia"/>
        </w:rPr>
        <w:t>：</w:t>
      </w:r>
      <w:r>
        <w:tab/>
      </w:r>
      <w:r>
        <w:t>0x20</w:t>
      </w:r>
      <w:bookmarkEnd w:id="48"/>
      <w:bookmarkEnd w:id="49"/>
    </w:p>
    <w:tbl>
      <w:tblPr>
        <w:tblStyle w:val="1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>
      <w:pPr>
        <w:pStyle w:val="16"/>
        <w:spacing w:line="360" w:lineRule="auto"/>
        <w:ind w:firstLine="0" w:firstLineChars="0"/>
        <w:rPr>
          <w:rFonts w:hint="eastAsia"/>
          <w:lang w:val="en-US" w:eastAsia="zh-CN"/>
        </w:rPr>
      </w:pPr>
      <w:bookmarkStart w:id="50" w:name="OLE_LINK11"/>
      <w:bookmarkStart w:id="51" w:name="OLE_LINK12"/>
      <w:r>
        <w:rPr>
          <w:rFonts w:hint="eastAsia"/>
          <w:lang w:val="en-US" w:eastAsia="zh-CN"/>
        </w:rPr>
        <w:t xml:space="preserve">Send CMD </w:t>
      </w:r>
      <w:r>
        <w:t>F0550400022001</w:t>
      </w:r>
      <w:bookmarkEnd w:id="50"/>
      <w:bookmarkEnd w:id="51"/>
      <w:r>
        <w:rPr>
          <w:rFonts w:hint="eastAsia"/>
          <w:lang w:val="en-US" w:eastAsia="zh-CN"/>
        </w:rPr>
        <w:t xml:space="preserve"> to QCoo serial port </w:t>
      </w:r>
    </w:p>
    <w:p>
      <w:pPr>
        <w:pStyle w:val="1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</w:t>
      </w:r>
      <w:r>
        <w:t>：</w:t>
      </w:r>
      <w:r>
        <w:rPr>
          <w:rFonts w:hint="eastAsia"/>
          <w:lang w:val="en-US" w:eastAsia="zh-CN"/>
        </w:rPr>
        <w:t>QCoo will work normal until received this CMD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Parameter : Parameter 0x01means establish connection and Parameter 0x00 means Smart Phone cut the connection initially </w:t>
      </w:r>
    </w:p>
    <w:p>
      <w:pPr>
        <w:pStyle w:val="16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Return Value : </w:t>
      </w:r>
      <w:r>
        <w:t>F0 55 01 00 10 0D 0A</w:t>
      </w:r>
      <w:r>
        <w:rPr>
          <w:rFonts w:hint="eastAsia"/>
          <w:lang w:val="en-US" w:eastAsia="zh-CN"/>
        </w:rPr>
        <w:t>(execute successfully )</w:t>
      </w:r>
    </w:p>
    <w:p>
      <w:pPr>
        <w:pStyle w:val="1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 : All the CMD will not work until Connection is established .while in new firmware ,you can jump the connection ,send CMD directory ,and if you power on QCoo 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connect it to Smart Phone or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touch it for 3 minutes ,QCoo will turn itself off automatically .</w:t>
      </w:r>
    </w:p>
    <w:p>
      <w:pPr>
        <w:pStyle w:val="4"/>
        <w:rPr>
          <w:rFonts w:hint="eastAsia"/>
        </w:rPr>
      </w:pPr>
      <w:bookmarkStart w:id="52" w:name="_Toc13756"/>
      <w:bookmarkStart w:id="53" w:name="_Toc17704"/>
      <w:r>
        <w:rPr>
          <w:rFonts w:hint="eastAsia"/>
          <w:lang w:val="en-US" w:eastAsia="zh-CN"/>
        </w:rPr>
        <w:t xml:space="preserve">Twelve 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 xml:space="preserve">Save Brightness </w:t>
      </w:r>
      <w:r>
        <w:tab/>
      </w:r>
      <w:r>
        <w:rPr>
          <w:rFonts w:hint="eastAsia"/>
        </w:rPr>
        <w:t>：</w:t>
      </w:r>
      <w:r>
        <w:tab/>
      </w:r>
      <w:r>
        <w:tab/>
      </w:r>
      <w:r>
        <w:t>0x45</w:t>
      </w:r>
      <w:bookmarkEnd w:id="52"/>
      <w:bookmarkEnd w:id="53"/>
    </w:p>
    <w:tbl>
      <w:tblPr>
        <w:tblStyle w:val="1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bookmarkStart w:id="54" w:name="OLE_LINK5"/>
            <w:bookmarkStart w:id="55" w:name="OLE_LINK6"/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x045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x3C</w:t>
            </w:r>
          </w:p>
        </w:tc>
      </w:tr>
      <w:bookmarkEnd w:id="54"/>
      <w:bookmarkEnd w:id="55"/>
    </w:tbl>
    <w:p>
      <w:pPr>
        <w:pStyle w:val="16"/>
        <w:spacing w:line="360" w:lineRule="auto"/>
        <w:ind w:firstLine="0" w:firstLineChars="0"/>
      </w:pPr>
      <w:bookmarkStart w:id="56" w:name="OLE_LINK7"/>
      <w:bookmarkStart w:id="57" w:name="OLE_LINK8"/>
      <w:r>
        <w:rPr>
          <w:rFonts w:hint="eastAsia"/>
          <w:lang w:val="en-US" w:eastAsia="zh-CN"/>
        </w:rPr>
        <w:t xml:space="preserve">Send  CMD </w:t>
      </w:r>
      <w:r>
        <w:t>F055040002453C</w:t>
      </w:r>
      <w:bookmarkEnd w:id="56"/>
      <w:bookmarkEnd w:id="57"/>
      <w:r>
        <w:t xml:space="preserve"> </w:t>
      </w:r>
      <w:r>
        <w:rPr>
          <w:rFonts w:hint="eastAsia"/>
          <w:lang w:val="en-US" w:eastAsia="zh-CN"/>
        </w:rPr>
        <w:t xml:space="preserve">to QCoo serial port  : </w:t>
      </w:r>
    </w:p>
    <w:p>
      <w:pPr>
        <w:pStyle w:val="16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</w:t>
      </w:r>
      <w:r>
        <w:t>：</w:t>
      </w:r>
      <w:r>
        <w:rPr>
          <w:rFonts w:hint="eastAsia"/>
          <w:lang w:val="en-US" w:eastAsia="zh-CN"/>
        </w:rPr>
        <w:t>There will no effect on QCoo,this operation only save the brightness value to EEPROM ,after you power off the QCoo ,the brightness value will not lost.</w:t>
      </w:r>
    </w:p>
    <w:p>
      <w:pPr>
        <w:pStyle w:val="16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Parameter : stands for brightness value ,from 0x00-0xff (in fact from 0x0A)</w:t>
      </w:r>
    </w:p>
    <w:p>
      <w:pPr>
        <w:pStyle w:val="16"/>
        <w:numPr>
          <w:ilvl w:val="0"/>
          <w:numId w:val="1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Return Value : </w:t>
      </w:r>
      <w:r>
        <w:t>F0 55 01 00 10 0D 0A</w:t>
      </w:r>
      <w:r>
        <w:rPr>
          <w:rFonts w:hint="eastAsia"/>
          <w:lang w:val="en-US" w:eastAsia="zh-CN"/>
        </w:rPr>
        <w:t>(execute successfully)</w:t>
      </w:r>
    </w:p>
    <w:p>
      <w:pPr>
        <w:pStyle w:val="16"/>
        <w:numPr>
          <w:ilvl w:val="0"/>
          <w:numId w:val="11"/>
        </w:numPr>
        <w:spacing w:line="360" w:lineRule="auto"/>
        <w:ind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Notice : This value will be store into QCoo ,every time QCoo power on,it will take the brightness value as default brightness setting value.</w:t>
      </w:r>
    </w:p>
    <w:p>
      <w:pPr>
        <w:pStyle w:val="16"/>
        <w:spacing w:line="360" w:lineRule="auto"/>
        <w:ind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bookmarkStart w:id="58" w:name="_Toc935"/>
      <w:bookmarkStart w:id="59" w:name="_Toc30996"/>
      <w:r>
        <w:rPr>
          <w:rFonts w:hint="eastAsia"/>
          <w:lang w:val="en-US" w:eastAsia="zh-CN"/>
        </w:rPr>
        <w:t xml:space="preserve">Thirteen </w:t>
      </w:r>
      <w:r>
        <w:t>、</w:t>
      </w:r>
      <w:r>
        <w:rPr>
          <w:rFonts w:hint="eastAsia"/>
          <w:lang w:val="en-US" w:eastAsia="zh-CN"/>
        </w:rPr>
        <w:t>Dice Mode</w:t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tab/>
      </w:r>
      <w:r>
        <w:t>0x42</w:t>
      </w:r>
      <w:bookmarkEnd w:id="58"/>
      <w:bookmarkEnd w:id="59"/>
    </w:p>
    <w:tbl>
      <w:tblPr>
        <w:tblStyle w:val="1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Length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Operation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>
      <w:pPr>
        <w:pStyle w:val="16"/>
        <w:spacing w:line="360" w:lineRule="auto"/>
        <w:ind w:firstLine="0" w:firstLineChars="0"/>
        <w:rPr>
          <w:lang w:val="en-US"/>
        </w:rPr>
      </w:pPr>
      <w:bookmarkStart w:id="60" w:name="OLE_LINK9"/>
      <w:bookmarkStart w:id="61" w:name="OLE_LINK10"/>
      <w:r>
        <w:rPr>
          <w:rFonts w:hint="eastAsia"/>
          <w:lang w:val="en-US" w:eastAsia="zh-CN"/>
        </w:rPr>
        <w:t xml:space="preserve">Send CMD </w:t>
      </w:r>
      <w:r>
        <w:t>F0550400024201</w:t>
      </w:r>
      <w:bookmarkEnd w:id="60"/>
      <w:bookmarkEnd w:id="61"/>
      <w:r>
        <w:rPr>
          <w:rFonts w:hint="eastAsia"/>
          <w:lang w:val="en-US" w:eastAsia="zh-CN"/>
        </w:rPr>
        <w:t xml:space="preserve">to QCoo serial port </w:t>
      </w:r>
    </w:p>
    <w:p>
      <w:pPr>
        <w:pStyle w:val="16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Effect</w:t>
      </w:r>
      <w:r>
        <w:t>：</w:t>
      </w:r>
      <w:r>
        <w:rPr>
          <w:rFonts w:hint="eastAsia"/>
          <w:lang w:val="en-US" w:eastAsia="zh-CN"/>
        </w:rPr>
        <w:t>Into Dice Mode ,you can play QCoo as a dice.</w:t>
      </w:r>
    </w:p>
    <w:p>
      <w:pPr>
        <w:pStyle w:val="16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Parameter : 0x01 means step into Dice Mode ,0x00 means quite Dice Mode . </w:t>
      </w:r>
    </w:p>
    <w:p>
      <w:pPr>
        <w:pStyle w:val="16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Return Value : </w:t>
      </w:r>
      <w:r>
        <w:t>F0 55 01 00 10 0D 0A</w:t>
      </w:r>
    </w:p>
    <w:p>
      <w:pPr>
        <w:pStyle w:val="16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Notice : if you want exit dice Mode you have to send </w:t>
      </w:r>
      <w:r>
        <w:t>F0550400024201</w:t>
      </w:r>
      <w:r>
        <w:rPr>
          <w:rFonts w:hint="eastAsia"/>
          <w:lang w:val="en-US" w:eastAsia="zh-CN"/>
        </w:rPr>
        <w:t>to quite .</w:t>
      </w:r>
    </w:p>
    <w:p>
      <w:pPr>
        <w:pStyle w:val="16"/>
        <w:spacing w:line="360" w:lineRule="auto"/>
        <w:ind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bookmarkStart w:id="62" w:name="_Toc4034"/>
      <w:bookmarkStart w:id="63" w:name="_Toc21896"/>
      <w:r>
        <w:rPr>
          <w:rFonts w:hint="eastAsia"/>
          <w:lang w:val="en-US" w:eastAsia="zh-CN"/>
        </w:rPr>
        <w:t xml:space="preserve">Fourteen </w:t>
      </w:r>
      <w:r>
        <w:t>、</w:t>
      </w:r>
      <w:r>
        <w:rPr>
          <w:rFonts w:hint="eastAsia"/>
          <w:lang w:val="en-US" w:eastAsia="zh-CN"/>
        </w:rPr>
        <w:t>initialize Gyro</w:t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tab/>
      </w:r>
      <w:r>
        <w:t>0</w:t>
      </w:r>
      <w:r>
        <w:rPr>
          <w:rFonts w:hint="eastAsia"/>
        </w:rPr>
        <w:t>x</w:t>
      </w:r>
      <w:r>
        <w:t>43</w:t>
      </w:r>
      <w:bookmarkEnd w:id="62"/>
      <w:bookmarkEnd w:id="63"/>
      <w:r>
        <w:tab/>
      </w:r>
      <w:r>
        <w:tab/>
      </w:r>
    </w:p>
    <w:tbl>
      <w:tblPr>
        <w:tblStyle w:val="1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bookmarkStart w:id="64" w:name="OLE_LINK30"/>
            <w:bookmarkStart w:id="65" w:name="OLE_LINK29"/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x043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  <w:bookmarkEnd w:id="64"/>
      <w:bookmarkEnd w:id="65"/>
    </w:tbl>
    <w:p>
      <w:pPr>
        <w:pStyle w:val="16"/>
        <w:spacing w:line="360" w:lineRule="auto"/>
        <w:ind w:firstLine="0" w:firstLineChars="0"/>
        <w:rPr>
          <w:lang w:val="en-US"/>
        </w:rPr>
      </w:pPr>
      <w:r>
        <w:rPr>
          <w:rFonts w:hint="eastAsia"/>
          <w:lang w:val="en-US" w:eastAsia="zh-CN"/>
        </w:rPr>
        <w:t>Send CMD</w:t>
      </w:r>
      <w:r>
        <w:rPr>
          <w:rFonts w:hint="eastAsia"/>
        </w:rPr>
        <w:t xml:space="preserve"> </w:t>
      </w:r>
      <w:r>
        <w:t xml:space="preserve">F0550400024301 </w:t>
      </w:r>
      <w:r>
        <w:rPr>
          <w:rFonts w:hint="eastAsia"/>
          <w:lang w:val="en-US" w:eastAsia="zh-CN"/>
        </w:rPr>
        <w:t xml:space="preserve">to QCoo serial port : </w:t>
      </w:r>
    </w:p>
    <w:p>
      <w:pPr>
        <w:pStyle w:val="16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Effect : </w:t>
      </w:r>
      <w:r>
        <w:rPr>
          <w:rFonts w:hint="eastAsia"/>
          <w:lang w:eastAsia="zh-CN"/>
        </w:rPr>
        <w:t xml:space="preserve">QCoo </w:t>
      </w:r>
      <w:r>
        <w:rPr>
          <w:rFonts w:hint="eastAsia"/>
          <w:lang w:val="en-US" w:eastAsia="zh-CN"/>
        </w:rPr>
        <w:t xml:space="preserve">will initialize gyro in setup function initially </w:t>
      </w:r>
      <w:r>
        <w:t>。</w:t>
      </w:r>
    </w:p>
    <w:p>
      <w:pPr>
        <w:pStyle w:val="16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Parameter : </w:t>
      </w:r>
      <w:r>
        <w:rPr>
          <w:rFonts w:hint="eastAsia"/>
        </w:rPr>
        <w:t>0</w:t>
      </w:r>
      <w:r>
        <w:t xml:space="preserve">x01 </w:t>
      </w:r>
      <w:r>
        <w:rPr>
          <w:rFonts w:hint="eastAsia"/>
          <w:lang w:val="en-US" w:eastAsia="zh-CN"/>
        </w:rPr>
        <w:t xml:space="preserve">has no meaning ,0x01 prevent parsing error </w:t>
      </w:r>
    </w:p>
    <w:p>
      <w:pPr>
        <w:pStyle w:val="16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Value : </w:t>
      </w:r>
      <w:r>
        <w:t>F0 55 01 00 10 0D 0A</w:t>
      </w:r>
    </w:p>
    <w:p>
      <w:pPr>
        <w:pStyle w:val="16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 : IIC can stop ,if you in Effect Mode ,so we have to reinitialize the IIC Bus .</w:t>
      </w:r>
    </w:p>
    <w:p>
      <w:pPr>
        <w:pStyle w:val="16"/>
        <w:spacing w:line="360" w:lineRule="auto"/>
        <w:ind w:firstLine="0" w:firstLineChars="0"/>
      </w:pPr>
    </w:p>
    <w:p>
      <w:pPr>
        <w:pStyle w:val="4"/>
        <w:rPr>
          <w:rFonts w:hint="eastAsia"/>
        </w:rPr>
      </w:pPr>
      <w:bookmarkStart w:id="66" w:name="_Toc19206"/>
      <w:bookmarkStart w:id="67" w:name="_Toc21558"/>
      <w:r>
        <w:rPr>
          <w:rFonts w:hint="eastAsia"/>
          <w:lang w:val="en-US" w:eastAsia="zh-CN"/>
        </w:rPr>
        <w:t xml:space="preserve">Fifteen </w:t>
      </w:r>
      <w:r>
        <w:t>、</w:t>
      </w:r>
      <w:r>
        <w:rPr>
          <w:rFonts w:hint="eastAsia"/>
          <w:lang w:val="en-US" w:eastAsia="zh-CN"/>
        </w:rPr>
        <w:t xml:space="preserve">Query Voltage </w:t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tab/>
      </w:r>
      <w:r>
        <w:t>0x17</w:t>
      </w:r>
      <w:bookmarkEnd w:id="66"/>
      <w:bookmarkEnd w:id="67"/>
    </w:p>
    <w:tbl>
      <w:tblPr>
        <w:tblStyle w:val="1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 Code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Length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CMD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Operation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x017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x0A</w:t>
            </w:r>
          </w:p>
        </w:tc>
      </w:tr>
    </w:tbl>
    <w:p>
      <w:pPr>
        <w:pStyle w:val="16"/>
        <w:spacing w:line="360" w:lineRule="auto"/>
        <w:ind w:firstLine="0" w:firstLineChars="0"/>
      </w:pPr>
      <w:r>
        <w:rPr>
          <w:rFonts w:hint="eastAsia"/>
          <w:lang w:val="en-US" w:eastAsia="zh-CN"/>
        </w:rPr>
        <w:t xml:space="preserve">Send CMD </w:t>
      </w:r>
      <w:r>
        <w:t xml:space="preserve">F055040002170A </w:t>
      </w:r>
      <w:r>
        <w:rPr>
          <w:rFonts w:hint="eastAsia"/>
          <w:lang w:val="en-US" w:eastAsia="zh-CN"/>
        </w:rPr>
        <w:t xml:space="preserve">to QCoo serial port  </w:t>
      </w:r>
    </w:p>
    <w:p>
      <w:pPr>
        <w:pStyle w:val="1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</w:t>
      </w:r>
      <w:r>
        <w:t>：</w:t>
      </w:r>
      <w:r>
        <w:rPr>
          <w:rFonts w:hint="eastAsia"/>
          <w:lang w:val="en-US" w:eastAsia="zh-CN"/>
        </w:rPr>
        <w:t>while QCoo get the CMD ,QCoo will return a voltage message to serial port;</w:t>
      </w:r>
    </w:p>
    <w:p>
      <w:pPr>
        <w:pStyle w:val="1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  <w:lang w:val="en-US" w:eastAsia="zh-CN"/>
        </w:rPr>
        <w:t>Parameter</w:t>
      </w:r>
      <w:r>
        <w:t>：</w:t>
      </w:r>
      <w:r>
        <w:rPr>
          <w:rFonts w:hint="eastAsia"/>
          <w:lang w:val="en-US" w:eastAsia="zh-CN"/>
        </w:rPr>
        <w:t>Parameter 0x0A has no meanings,0x0A prevent parsing CMD with Mistake.</w:t>
      </w:r>
    </w:p>
    <w:p>
      <w:pPr>
        <w:pStyle w:val="1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  <w:lang w:val="en-US" w:eastAsia="zh-CN"/>
        </w:rPr>
        <w:t>Return Value</w:t>
      </w:r>
      <w:r>
        <w:t>：</w:t>
      </w:r>
      <w:r>
        <w:rPr>
          <w:rFonts w:hint="eastAsia"/>
          <w:lang w:val="en-US" w:eastAsia="zh-CN"/>
        </w:rPr>
        <w:t>voltage ,example 4.2;</w:t>
      </w:r>
    </w:p>
    <w:p>
      <w:pPr>
        <w:pStyle w:val="1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 : This value can describe the voltage of lithium battery ,and the return type is String type.</w:t>
      </w:r>
    </w:p>
    <w:p>
      <w:pPr>
        <w:pStyle w:val="16"/>
        <w:numPr>
          <w:ilvl w:val="0"/>
          <w:numId w:val="0"/>
        </w:numPr>
        <w:spacing w:line="360" w:lineRule="auto"/>
        <w:ind w:leftChars="0"/>
      </w:pPr>
    </w:p>
    <w:p>
      <w:pPr>
        <w:pStyle w:val="16"/>
        <w:spacing w:line="360" w:lineRule="auto"/>
        <w:ind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bookmarkStart w:id="68" w:name="_Toc26109"/>
      <w:bookmarkStart w:id="69" w:name="_Toc30445"/>
      <w:r>
        <w:rPr>
          <w:rFonts w:hint="eastAsia"/>
          <w:lang w:val="en-US" w:eastAsia="zh-CN"/>
        </w:rPr>
        <w:t xml:space="preserve">Sixteen 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 xml:space="preserve">Query Charging Status </w:t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tab/>
      </w:r>
      <w:r>
        <w:t>0x18</w:t>
      </w:r>
      <w:bookmarkEnd w:id="68"/>
      <w:bookmarkEnd w:id="69"/>
    </w:p>
    <w:tbl>
      <w:tblPr>
        <w:tblStyle w:val="1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Operation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x018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x0A</w:t>
            </w:r>
          </w:p>
        </w:tc>
      </w:tr>
    </w:tbl>
    <w:p>
      <w:pPr>
        <w:pStyle w:val="16"/>
        <w:spacing w:line="36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Send  CMD </w:t>
      </w:r>
      <w:r>
        <w:t xml:space="preserve">F055040002180A </w:t>
      </w:r>
      <w:r>
        <w:rPr>
          <w:rFonts w:hint="eastAsia"/>
          <w:lang w:val="en-US" w:eastAsia="zh-CN"/>
        </w:rPr>
        <w:t>to QCoo serial Port</w:t>
      </w:r>
    </w:p>
    <w:p>
      <w:pPr>
        <w:pStyle w:val="16"/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Effect：while QCoo get the CMD ,QCoo will return a Charging State message to serial port;</w:t>
      </w:r>
    </w:p>
    <w:p>
      <w:pPr>
        <w:pStyle w:val="16"/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Parameter : Parameter 0x0A has no meanings,0x0A prevent parsing CMD with Mistake.</w:t>
      </w:r>
    </w:p>
    <w:p>
      <w:pPr>
        <w:pStyle w:val="16"/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 Return Value : value 0 means not in charging ,and 1 means charging .</w:t>
      </w:r>
    </w:p>
    <w:p>
      <w:pPr>
        <w:pStyle w:val="16"/>
        <w:numPr>
          <w:ilvl w:val="0"/>
          <w:numId w:val="0"/>
        </w:numPr>
        <w:spacing w:line="360" w:lineRule="auto"/>
        <w:ind w:leftChars="0"/>
        <w:rPr>
          <w:ins w:id="727" w:author="??319437" w:date="2018-05-31T19:16:37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 Notice：APP has not use this CMD ,developer can get information if necessary .</w:t>
      </w:r>
    </w:p>
    <w:p>
      <w:pPr>
        <w:pStyle w:val="16"/>
        <w:numPr>
          <w:ilvl w:val="0"/>
          <w:numId w:val="0"/>
        </w:numPr>
        <w:spacing w:line="360" w:lineRule="auto"/>
        <w:ind w:leftChars="0"/>
        <w:rPr>
          <w:ins w:id="728" w:author="??319437" w:date="2018-05-31T19:16:37Z"/>
          <w:rFonts w:hint="eastAsia"/>
          <w:lang w:val="en-US" w:eastAsia="zh-CN"/>
        </w:rPr>
      </w:pPr>
    </w:p>
    <w:p>
      <w:pPr>
        <w:pStyle w:val="4"/>
        <w:rPr>
          <w:ins w:id="729" w:author="??319437" w:date="2018-05-31T19:16:52Z"/>
        </w:rPr>
      </w:pPr>
      <w:ins w:id="730" w:author="??319437" w:date="2018-05-31T19:17:29Z">
        <w:bookmarkStart w:id="70" w:name="_Toc9424"/>
        <w:r>
          <w:rPr>
            <w:rFonts w:hint="eastAsia"/>
            <w:lang w:val="en-US" w:eastAsia="zh-CN"/>
          </w:rPr>
          <w:t>S</w:t>
        </w:r>
      </w:ins>
      <w:ins w:id="731" w:author="??319437" w:date="2018-05-31T19:17:25Z">
        <w:r>
          <w:rPr>
            <w:rFonts w:hint="eastAsia"/>
            <w:lang w:val="en-US" w:eastAsia="zh-CN"/>
          </w:rPr>
          <w:t>eventeen</w:t>
        </w:r>
      </w:ins>
      <w:ins w:id="732" w:author="??319437" w:date="2018-05-31T19:16:52Z">
        <w:r>
          <w:rPr/>
          <w:t>、</w:t>
        </w:r>
      </w:ins>
      <w:ins w:id="733" w:author="??319437" w:date="2018-05-31T19:17:49Z">
        <w:r>
          <w:rPr>
            <w:rFonts w:hint="eastAsia"/>
            <w:lang w:val="en-US" w:eastAsia="zh-CN"/>
          </w:rPr>
          <w:t>Developr</w:t>
        </w:r>
      </w:ins>
      <w:ins w:id="734" w:author="??319437" w:date="2018-05-31T19:17:50Z">
        <w:r>
          <w:rPr>
            <w:rFonts w:hint="eastAsia"/>
            <w:lang w:val="en-US" w:eastAsia="zh-CN"/>
          </w:rPr>
          <w:t xml:space="preserve"> </w:t>
        </w:r>
      </w:ins>
      <w:ins w:id="735" w:author="??319437" w:date="2018-05-31T19:17:51Z">
        <w:r>
          <w:rPr>
            <w:rFonts w:hint="eastAsia"/>
            <w:lang w:val="en-US" w:eastAsia="zh-CN"/>
          </w:rPr>
          <w:t>Mode</w:t>
        </w:r>
      </w:ins>
      <w:ins w:id="736" w:author="??319437" w:date="2018-05-31T19:16:52Z">
        <w:r>
          <w:rPr>
            <w:rFonts w:hint="eastAsia"/>
            <w:lang w:val="en-US" w:eastAsia="zh-CN"/>
          </w:rPr>
          <w:t xml:space="preserve"> </w:t>
        </w:r>
      </w:ins>
      <w:ins w:id="737" w:author="??319437" w:date="2018-05-31T19:16:52Z">
        <w:r>
          <w:rPr>
            <w:rFonts w:hint="eastAsia"/>
          </w:rPr>
          <w:t xml:space="preserve">  </w:t>
        </w:r>
      </w:ins>
      <w:ins w:id="738" w:author="??319437" w:date="2018-05-31T19:16:52Z">
        <w:r>
          <w:rPr>
            <w:rFonts w:hint="eastAsia"/>
            <w:lang w:eastAsia="zh-CN"/>
          </w:rPr>
          <w:t xml:space="preserve"> : </w:t>
        </w:r>
      </w:ins>
      <w:ins w:id="739" w:author="??319437" w:date="2018-05-31T19:16:52Z">
        <w:r>
          <w:rPr>
            <w:rFonts w:hint="eastAsia"/>
          </w:rPr>
          <w:t xml:space="preserve">   </w:t>
        </w:r>
      </w:ins>
      <w:ins w:id="740" w:author="??319437" w:date="2018-05-31T19:16:52Z">
        <w:r>
          <w:rPr/>
          <w:t>0x05</w:t>
        </w:r>
        <w:bookmarkEnd w:id="70"/>
      </w:ins>
    </w:p>
    <w:tbl>
      <w:tblPr>
        <w:tblStyle w:val="1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41" w:author="??319437" w:date="2018-05-31T19:16:52Z"/>
        </w:trPr>
        <w:tc>
          <w:tcPr>
            <w:tcW w:w="1742" w:type="dxa"/>
            <w:vAlign w:val="top"/>
          </w:tcPr>
          <w:p>
            <w:pPr>
              <w:spacing w:line="360" w:lineRule="auto"/>
              <w:rPr>
                <w:ins w:id="742" w:author="??319437" w:date="2018-05-31T19:16:52Z"/>
                <w:rFonts w:hint="eastAsia" w:eastAsia="宋体"/>
                <w:lang w:eastAsia="zh-CN"/>
              </w:rPr>
            </w:pPr>
            <w:ins w:id="743" w:author="??319437" w:date="2018-05-31T19:16:52Z">
              <w:r>
                <w:rPr>
                  <w:rFonts w:hint="eastAsia"/>
                  <w:lang w:val="en-US" w:eastAsia="zh-CN"/>
                </w:rPr>
                <w:t xml:space="preserve">Start Code </w:t>
              </w:r>
            </w:ins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ins w:id="744" w:author="??319437" w:date="2018-05-31T19:16:52Z"/>
                <w:rFonts w:hint="eastAsia" w:eastAsia="宋体"/>
                <w:lang w:eastAsia="zh-CN"/>
              </w:rPr>
            </w:pPr>
            <w:ins w:id="745" w:author="??319437" w:date="2018-05-31T19:16:52Z">
              <w:r>
                <w:rPr>
                  <w:rFonts w:hint="eastAsia"/>
                  <w:lang w:val="en-US" w:eastAsia="zh-CN"/>
                </w:rPr>
                <w:t xml:space="preserve">Length </w:t>
              </w:r>
            </w:ins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ins w:id="746" w:author="??319437" w:date="2018-05-31T19:16:52Z"/>
                <w:rFonts w:hint="eastAsia"/>
              </w:rPr>
            </w:pPr>
            <w:ins w:id="747" w:author="??319437" w:date="2018-05-31T19:16:52Z">
              <w:r>
                <w:rPr>
                  <w:rFonts w:hint="eastAsia"/>
                  <w:lang w:val="en-US" w:eastAsia="zh-CN"/>
                </w:rPr>
                <w:t xml:space="preserve">CMD </w:t>
              </w:r>
            </w:ins>
            <w:ins w:id="748" w:author="??319437" w:date="2018-05-31T19:16:52Z">
              <w:r>
                <w:rPr/>
                <w:t>ID</w:t>
              </w:r>
            </w:ins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ins w:id="749" w:author="??319437" w:date="2018-05-31T19:16:52Z"/>
                <w:rFonts w:hint="eastAsia" w:eastAsia="宋体"/>
                <w:lang w:eastAsia="zh-CN"/>
              </w:rPr>
            </w:pPr>
            <w:ins w:id="750" w:author="??319437" w:date="2018-05-31T19:16:52Z">
              <w:r>
                <w:rPr>
                  <w:rFonts w:hint="eastAsia"/>
                  <w:lang w:val="en-US" w:eastAsia="zh-CN"/>
                </w:rPr>
                <w:t xml:space="preserve">Operation </w:t>
              </w:r>
            </w:ins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ins w:id="751" w:author="??319437" w:date="2018-05-31T19:16:52Z"/>
                <w:rFonts w:hint="eastAsia" w:eastAsia="宋体"/>
                <w:lang w:eastAsia="zh-CN"/>
              </w:rPr>
            </w:pPr>
            <w:ins w:id="752" w:author="??319437" w:date="2018-05-31T19:16:52Z">
              <w:r>
                <w:rPr>
                  <w:rFonts w:hint="eastAsia"/>
                  <w:lang w:val="en-US" w:eastAsia="zh-CN"/>
                </w:rPr>
                <w:t xml:space="preserve">CMD </w:t>
              </w:r>
            </w:ins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ins w:id="753" w:author="??319437" w:date="2018-05-31T19:16:52Z"/>
                <w:rFonts w:hint="eastAsia" w:eastAsia="宋体"/>
                <w:lang w:eastAsia="zh-CN"/>
              </w:rPr>
            </w:pPr>
            <w:ins w:id="754" w:author="??319437" w:date="2018-05-31T19:16:52Z">
              <w:r>
                <w:rPr>
                  <w:rFonts w:hint="eastAsia"/>
                  <w:lang w:val="en-US" w:eastAsia="zh-CN"/>
                </w:rPr>
                <w:t xml:space="preserve">Parameter 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55" w:author="??319437" w:date="2018-05-31T19:16:52Z"/>
        </w:trPr>
        <w:tc>
          <w:tcPr>
            <w:tcW w:w="1742" w:type="dxa"/>
            <w:vAlign w:val="top"/>
          </w:tcPr>
          <w:p>
            <w:pPr>
              <w:spacing w:line="360" w:lineRule="auto"/>
              <w:rPr>
                <w:ins w:id="756" w:author="??319437" w:date="2018-05-31T19:16:52Z"/>
              </w:rPr>
            </w:pPr>
            <w:ins w:id="757" w:author="??319437" w:date="2018-05-31T19:16:52Z">
              <w:r>
                <w:rPr>
                  <w:rFonts w:hint="eastAsia"/>
                </w:rPr>
                <w:t>0</w:t>
              </w:r>
            </w:ins>
            <w:ins w:id="758" w:author="??319437" w:date="2018-05-31T19:16:52Z">
              <w:r>
                <w:rPr/>
                <w:t>xF0 0x55</w:t>
              </w:r>
            </w:ins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ins w:id="759" w:author="??319437" w:date="2018-05-31T19:16:52Z"/>
              </w:rPr>
            </w:pPr>
            <w:ins w:id="760" w:author="??319437" w:date="2018-05-31T19:16:52Z">
              <w:r>
                <w:rPr>
                  <w:rFonts w:hint="eastAsia"/>
                </w:rPr>
                <w:t>0</w:t>
              </w:r>
            </w:ins>
            <w:ins w:id="761" w:author="??319437" w:date="2018-05-31T19:16:52Z">
              <w:r>
                <w:rPr/>
                <w:t>x04</w:t>
              </w:r>
            </w:ins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ins w:id="762" w:author="??319437" w:date="2018-05-31T19:16:52Z"/>
              </w:rPr>
            </w:pPr>
            <w:ins w:id="763" w:author="??319437" w:date="2018-05-31T19:16:52Z">
              <w:r>
                <w:rPr>
                  <w:rFonts w:hint="eastAsia"/>
                </w:rPr>
                <w:t>0</w:t>
              </w:r>
            </w:ins>
            <w:ins w:id="764" w:author="??319437" w:date="2018-05-31T19:16:52Z">
              <w:r>
                <w:rPr/>
                <w:t>x00</w:t>
              </w:r>
            </w:ins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ins w:id="765" w:author="??319437" w:date="2018-05-31T19:16:52Z"/>
              </w:rPr>
            </w:pPr>
            <w:ins w:id="766" w:author="??319437" w:date="2018-05-31T19:16:52Z">
              <w:r>
                <w:rPr>
                  <w:rFonts w:hint="eastAsia"/>
                </w:rPr>
                <w:t>0</w:t>
              </w:r>
            </w:ins>
            <w:ins w:id="767" w:author="??319437" w:date="2018-05-31T19:16:52Z">
              <w:r>
                <w:rPr/>
                <w:t>x02</w:t>
              </w:r>
            </w:ins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ins w:id="768" w:author="??319437" w:date="2018-05-31T19:16:52Z"/>
                <w:rFonts w:hint="eastAsia" w:eastAsia="宋体"/>
                <w:lang w:eastAsia="zh-CN"/>
              </w:rPr>
            </w:pPr>
            <w:ins w:id="769" w:author="??319437" w:date="2018-05-31T19:16:52Z">
              <w:r>
                <w:rPr>
                  <w:rFonts w:hint="eastAsia"/>
                </w:rPr>
                <w:t>0</w:t>
              </w:r>
            </w:ins>
            <w:ins w:id="770" w:author="??319437" w:date="2018-05-31T19:16:52Z">
              <w:r>
                <w:rPr/>
                <w:t>x0</w:t>
              </w:r>
            </w:ins>
            <w:ins w:id="771" w:author="??319437" w:date="2018-05-31T19:17:59Z">
              <w:r>
                <w:rPr>
                  <w:rFonts w:hint="eastAsia"/>
                  <w:lang w:val="en-US" w:eastAsia="zh-CN"/>
                </w:rPr>
                <w:t>6</w:t>
              </w:r>
            </w:ins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ins w:id="772" w:author="??319437" w:date="2018-05-31T19:16:52Z"/>
              </w:rPr>
            </w:pPr>
            <w:ins w:id="773" w:author="??319437" w:date="2018-05-31T19:16:52Z">
              <w:r>
                <w:rPr>
                  <w:rFonts w:hint="eastAsia"/>
                </w:rPr>
                <w:t>0</w:t>
              </w:r>
            </w:ins>
            <w:ins w:id="774" w:author="??319437" w:date="2018-05-31T19:16:52Z">
              <w:r>
                <w:rPr/>
                <w:t>x01</w:t>
              </w:r>
            </w:ins>
          </w:p>
        </w:tc>
      </w:tr>
    </w:tbl>
    <w:p>
      <w:pPr>
        <w:spacing w:line="360" w:lineRule="auto"/>
        <w:rPr>
          <w:ins w:id="775" w:author="??319437" w:date="2018-05-31T19:16:52Z"/>
          <w:rFonts w:hint="eastAsia"/>
          <w:lang w:val="en-US" w:eastAsia="zh-CN"/>
        </w:rPr>
      </w:pPr>
      <w:ins w:id="776" w:author="??319437" w:date="2018-05-31T19:16:52Z">
        <w:r>
          <w:rPr>
            <w:rFonts w:hint="eastAsia"/>
            <w:lang w:val="en-US" w:eastAsia="zh-CN"/>
          </w:rPr>
          <w:t xml:space="preserve">Send CMD </w:t>
        </w:r>
      </w:ins>
      <w:ins w:id="777" w:author="??319437" w:date="2018-05-31T19:16:52Z">
        <w:r>
          <w:rPr>
            <w:rFonts w:hint="eastAsia"/>
          </w:rPr>
          <w:t xml:space="preserve"> </w:t>
        </w:r>
      </w:ins>
      <w:ins w:id="778" w:author="??319437" w:date="2018-05-31T19:16:52Z">
        <w:r>
          <w:rPr/>
          <w:t>F0550400020</w:t>
        </w:r>
      </w:ins>
      <w:ins w:id="779" w:author="??319437" w:date="2018-05-31T19:18:07Z">
        <w:r>
          <w:rPr>
            <w:rFonts w:hint="eastAsia"/>
            <w:lang w:val="en-US" w:eastAsia="zh-CN"/>
          </w:rPr>
          <w:t>6</w:t>
        </w:r>
      </w:ins>
      <w:ins w:id="780" w:author="??319437" w:date="2018-05-31T19:16:52Z">
        <w:r>
          <w:rPr/>
          <w:t xml:space="preserve">01 </w:t>
        </w:r>
      </w:ins>
      <w:ins w:id="781" w:author="??319437" w:date="2018-05-31T19:16:52Z">
        <w:r>
          <w:rPr>
            <w:rFonts w:hint="eastAsia"/>
            <w:lang w:val="en-US" w:eastAsia="zh-CN"/>
          </w:rPr>
          <w:t xml:space="preserve">to QCoo Serial port  : </w:t>
        </w:r>
      </w:ins>
    </w:p>
    <w:p>
      <w:pPr>
        <w:pStyle w:val="16"/>
        <w:numPr>
          <w:ilvl w:val="0"/>
          <w:numId w:val="7"/>
        </w:numPr>
        <w:spacing w:line="360" w:lineRule="auto"/>
        <w:ind w:firstLineChars="0"/>
        <w:rPr>
          <w:ins w:id="782" w:author="??319437" w:date="2018-05-31T19:16:52Z"/>
        </w:rPr>
      </w:pPr>
      <w:ins w:id="783" w:author="??319437" w:date="2018-05-31T19:16:52Z">
        <w:r>
          <w:rPr>
            <w:rFonts w:hint="eastAsia"/>
            <w:lang w:val="en-US" w:eastAsia="zh-CN"/>
          </w:rPr>
          <w:t xml:space="preserve">Effect : Switch </w:t>
        </w:r>
      </w:ins>
      <w:ins w:id="784" w:author="??319437" w:date="2018-05-31T19:18:19Z">
        <w:r>
          <w:rPr>
            <w:rFonts w:hint="eastAsia"/>
            <w:lang w:val="en-US" w:eastAsia="zh-CN"/>
          </w:rPr>
          <w:t>Qco</w:t>
        </w:r>
      </w:ins>
      <w:ins w:id="785" w:author="??319437" w:date="2018-05-31T19:18:20Z">
        <w:r>
          <w:rPr>
            <w:rFonts w:hint="eastAsia"/>
            <w:lang w:val="en-US" w:eastAsia="zh-CN"/>
          </w:rPr>
          <w:t xml:space="preserve">o </w:t>
        </w:r>
      </w:ins>
      <w:ins w:id="786" w:author="??319437" w:date="2018-05-31T19:18:21Z">
        <w:r>
          <w:rPr>
            <w:rFonts w:hint="eastAsia"/>
            <w:lang w:val="en-US" w:eastAsia="zh-CN"/>
          </w:rPr>
          <w:t>to</w:t>
        </w:r>
      </w:ins>
      <w:ins w:id="787" w:author="??319437" w:date="2018-05-31T19:18:22Z">
        <w:r>
          <w:rPr>
            <w:rFonts w:hint="eastAsia"/>
            <w:lang w:val="en-US" w:eastAsia="zh-CN"/>
          </w:rPr>
          <w:t xml:space="preserve"> de</w:t>
        </w:r>
      </w:ins>
      <w:ins w:id="788" w:author="??319437" w:date="2018-05-31T19:18:31Z">
        <w:r>
          <w:rPr>
            <w:rFonts w:hint="eastAsia"/>
            <w:lang w:val="en-US" w:eastAsia="zh-CN"/>
          </w:rPr>
          <w:t>veloper</w:t>
        </w:r>
      </w:ins>
      <w:ins w:id="789" w:author="??319437" w:date="2018-05-31T19:18:32Z">
        <w:r>
          <w:rPr>
            <w:rFonts w:hint="eastAsia"/>
            <w:lang w:val="en-US" w:eastAsia="zh-CN"/>
          </w:rPr>
          <w:t xml:space="preserve"> </w:t>
        </w:r>
      </w:ins>
      <w:ins w:id="790" w:author="??319437" w:date="2018-05-31T19:18:33Z">
        <w:r>
          <w:rPr>
            <w:rFonts w:hint="eastAsia"/>
            <w:lang w:val="en-US" w:eastAsia="zh-CN"/>
          </w:rPr>
          <w:t>Mode</w:t>
        </w:r>
      </w:ins>
      <w:ins w:id="791" w:author="??319437" w:date="2018-05-31T19:16:52Z">
        <w:r>
          <w:rPr>
            <w:rFonts w:hint="eastAsia"/>
            <w:lang w:val="en-US" w:eastAsia="zh-CN"/>
          </w:rPr>
          <w:t xml:space="preserve"> ,</w:t>
        </w:r>
      </w:ins>
      <w:ins w:id="792" w:author="??319437" w:date="2018-05-31T19:18:52Z">
        <w:r>
          <w:rPr>
            <w:rFonts w:hint="eastAsia"/>
            <w:lang w:val="en-US" w:eastAsia="zh-CN"/>
          </w:rPr>
          <w:t>the</w:t>
        </w:r>
      </w:ins>
      <w:ins w:id="793" w:author="??319437" w:date="2018-05-31T19:18:53Z">
        <w:r>
          <w:rPr>
            <w:rFonts w:hint="eastAsia"/>
            <w:lang w:val="en-US" w:eastAsia="zh-CN"/>
          </w:rPr>
          <w:t xml:space="preserve"> </w:t>
        </w:r>
      </w:ins>
      <w:ins w:id="794" w:author="??319437" w:date="2018-05-31T19:18:57Z">
        <w:r>
          <w:rPr>
            <w:rFonts w:hint="eastAsia"/>
            <w:lang w:val="en-US" w:eastAsia="zh-CN"/>
          </w:rPr>
          <w:t xml:space="preserve">CMD </w:t>
        </w:r>
      </w:ins>
      <w:ins w:id="795" w:author="??319437" w:date="2018-05-31T19:18:58Z">
        <w:r>
          <w:rPr>
            <w:rFonts w:hint="eastAsia"/>
            <w:lang w:val="en-US" w:eastAsia="zh-CN"/>
          </w:rPr>
          <w:t xml:space="preserve">is </w:t>
        </w:r>
      </w:ins>
      <w:ins w:id="796" w:author="??319437" w:date="2018-05-31T19:18:59Z">
        <w:r>
          <w:rPr>
            <w:rFonts w:hint="eastAsia"/>
            <w:lang w:val="en-US" w:eastAsia="zh-CN"/>
          </w:rPr>
          <w:t>0</w:t>
        </w:r>
      </w:ins>
      <w:ins w:id="797" w:author="??319437" w:date="2018-05-31T19:19:01Z">
        <w:r>
          <w:rPr>
            <w:rFonts w:hint="eastAsia"/>
            <w:lang w:val="en-US" w:eastAsia="zh-CN"/>
          </w:rPr>
          <w:t>x</w:t>
        </w:r>
      </w:ins>
      <w:ins w:id="798" w:author="??319437" w:date="2018-05-31T19:19:02Z">
        <w:r>
          <w:rPr>
            <w:rFonts w:hint="eastAsia"/>
            <w:lang w:val="en-US" w:eastAsia="zh-CN"/>
          </w:rPr>
          <w:t>06</w:t>
        </w:r>
      </w:ins>
      <w:ins w:id="799" w:author="??319437" w:date="2018-05-31T19:19:03Z">
        <w:r>
          <w:rPr>
            <w:rFonts w:hint="eastAsia"/>
            <w:lang w:val="en-US" w:eastAsia="zh-CN"/>
          </w:rPr>
          <w:t xml:space="preserve"> </w:t>
        </w:r>
      </w:ins>
      <w:ins w:id="800" w:author="??319437" w:date="2018-05-31T19:19:04Z">
        <w:r>
          <w:rPr>
            <w:rFonts w:hint="eastAsia"/>
            <w:lang w:val="en-US" w:eastAsia="zh-CN"/>
          </w:rPr>
          <w:t>and</w:t>
        </w:r>
      </w:ins>
      <w:ins w:id="801" w:author="??319437" w:date="2018-05-31T19:19:05Z">
        <w:r>
          <w:rPr>
            <w:rFonts w:hint="eastAsia"/>
            <w:lang w:val="en-US" w:eastAsia="zh-CN"/>
          </w:rPr>
          <w:t xml:space="preserve"> the</w:t>
        </w:r>
      </w:ins>
      <w:ins w:id="802" w:author="??319437" w:date="2018-05-31T19:19:15Z">
        <w:r>
          <w:rPr>
            <w:rFonts w:hint="eastAsia"/>
            <w:lang w:val="en-US" w:eastAsia="zh-CN"/>
          </w:rPr>
          <w:t xml:space="preserve"> </w:t>
        </w:r>
      </w:ins>
      <w:ins w:id="803" w:author="??319437" w:date="2018-05-31T19:19:12Z">
        <w:r>
          <w:rPr>
            <w:rFonts w:hint="eastAsia"/>
            <w:lang w:val="en-US" w:eastAsia="zh-CN"/>
          </w:rPr>
          <w:t>Parameter</w:t>
        </w:r>
      </w:ins>
      <w:ins w:id="804" w:author="??319437" w:date="2018-05-31T19:19:17Z">
        <w:r>
          <w:rPr>
            <w:rFonts w:hint="eastAsia"/>
            <w:lang w:val="en-US" w:eastAsia="zh-CN"/>
          </w:rPr>
          <w:t xml:space="preserve"> </w:t>
        </w:r>
      </w:ins>
      <w:ins w:id="805" w:author="??319437" w:date="2018-05-31T19:19:18Z">
        <w:r>
          <w:rPr>
            <w:rFonts w:hint="eastAsia"/>
            <w:lang w:val="en-US" w:eastAsia="zh-CN"/>
          </w:rPr>
          <w:t>0</w:t>
        </w:r>
      </w:ins>
      <w:ins w:id="806" w:author="??319437" w:date="2018-05-31T19:19:19Z">
        <w:r>
          <w:rPr>
            <w:rFonts w:hint="eastAsia"/>
            <w:lang w:val="en-US" w:eastAsia="zh-CN"/>
          </w:rPr>
          <w:t>x</w:t>
        </w:r>
      </w:ins>
      <w:ins w:id="807" w:author="??319437" w:date="2018-05-31T19:19:20Z">
        <w:r>
          <w:rPr>
            <w:rFonts w:hint="eastAsia"/>
            <w:lang w:val="en-US" w:eastAsia="zh-CN"/>
          </w:rPr>
          <w:t>01</w:t>
        </w:r>
      </w:ins>
      <w:ins w:id="808" w:author="??319437" w:date="2018-05-31T19:19:21Z">
        <w:r>
          <w:rPr>
            <w:rFonts w:hint="eastAsia"/>
            <w:lang w:val="en-US" w:eastAsia="zh-CN"/>
          </w:rPr>
          <w:t xml:space="preserve"> </w:t>
        </w:r>
      </w:ins>
      <w:ins w:id="809" w:author="??319437" w:date="2018-05-31T19:19:23Z">
        <w:r>
          <w:rPr>
            <w:rFonts w:hint="eastAsia"/>
            <w:lang w:val="en-US" w:eastAsia="zh-CN"/>
          </w:rPr>
          <w:t>means</w:t>
        </w:r>
      </w:ins>
      <w:ins w:id="810" w:author="??319437" w:date="2018-05-31T19:19:25Z">
        <w:r>
          <w:rPr>
            <w:rFonts w:hint="eastAsia"/>
            <w:lang w:val="en-US" w:eastAsia="zh-CN"/>
          </w:rPr>
          <w:t xml:space="preserve"> </w:t>
        </w:r>
      </w:ins>
      <w:ins w:id="811" w:author="??319437" w:date="2018-05-31T19:19:31Z">
        <w:r>
          <w:rPr>
            <w:rFonts w:hint="eastAsia"/>
            <w:lang w:val="en-US" w:eastAsia="zh-CN"/>
          </w:rPr>
          <w:t>entered</w:t>
        </w:r>
      </w:ins>
      <w:ins w:id="812" w:author="??319437" w:date="2018-05-31T19:19:32Z">
        <w:r>
          <w:rPr>
            <w:rFonts w:hint="eastAsia"/>
            <w:lang w:val="en-US" w:eastAsia="zh-CN"/>
          </w:rPr>
          <w:t xml:space="preserve"> </w:t>
        </w:r>
      </w:ins>
      <w:ins w:id="813" w:author="??319437" w:date="2018-05-31T19:19:33Z">
        <w:r>
          <w:rPr>
            <w:rFonts w:hint="eastAsia"/>
            <w:lang w:val="en-US" w:eastAsia="zh-CN"/>
          </w:rPr>
          <w:t>the</w:t>
        </w:r>
      </w:ins>
      <w:ins w:id="814" w:author="??319437" w:date="2018-05-31T19:19:35Z">
        <w:r>
          <w:rPr>
            <w:rFonts w:hint="eastAsia"/>
            <w:lang w:val="en-US" w:eastAsia="zh-CN"/>
          </w:rPr>
          <w:t xml:space="preserve"> </w:t>
        </w:r>
      </w:ins>
      <w:ins w:id="815" w:author="??319437" w:date="2018-05-31T19:19:41Z">
        <w:r>
          <w:rPr>
            <w:rFonts w:hint="eastAsia"/>
            <w:lang w:val="en-US" w:eastAsia="zh-CN"/>
          </w:rPr>
          <w:t xml:space="preserve">developr </w:t>
        </w:r>
      </w:ins>
      <w:ins w:id="816" w:author="??319437" w:date="2018-05-31T19:19:42Z">
        <w:r>
          <w:rPr>
            <w:rFonts w:hint="eastAsia"/>
            <w:lang w:val="en-US" w:eastAsia="zh-CN"/>
          </w:rPr>
          <w:t>Mode</w:t>
        </w:r>
      </w:ins>
    </w:p>
    <w:p>
      <w:pPr>
        <w:pStyle w:val="16"/>
        <w:spacing w:line="360" w:lineRule="auto"/>
        <w:ind w:left="360" w:firstLine="0" w:firstLineChars="0"/>
        <w:rPr>
          <w:ins w:id="817" w:author="??319437" w:date="2018-05-31T19:16:52Z"/>
        </w:rPr>
      </w:pPr>
      <w:ins w:id="818" w:author="??319437" w:date="2018-05-31T19:16:52Z">
        <w:r>
          <w:rPr>
            <w:rFonts w:hint="eastAsia"/>
            <w:lang w:val="en-US" w:eastAsia="zh-CN"/>
          </w:rPr>
          <w:t xml:space="preserve">Parameter  0x00 means quite </w:t>
        </w:r>
      </w:ins>
      <w:ins w:id="819" w:author="??319437" w:date="2018-05-31T19:20:05Z">
        <w:r>
          <w:rPr>
            <w:rFonts w:hint="eastAsia"/>
            <w:lang w:val="en-US" w:eastAsia="zh-CN"/>
          </w:rPr>
          <w:t>D</w:t>
        </w:r>
      </w:ins>
      <w:ins w:id="820" w:author="??319437" w:date="2018-05-31T19:20:06Z">
        <w:r>
          <w:rPr>
            <w:rFonts w:hint="eastAsia"/>
            <w:lang w:val="en-US" w:eastAsia="zh-CN"/>
          </w:rPr>
          <w:t>ev</w:t>
        </w:r>
      </w:ins>
      <w:ins w:id="821" w:author="??319437" w:date="2018-05-31T19:20:07Z">
        <w:r>
          <w:rPr>
            <w:rFonts w:hint="eastAsia"/>
            <w:lang w:val="en-US" w:eastAsia="zh-CN"/>
          </w:rPr>
          <w:t>o</w:t>
        </w:r>
      </w:ins>
      <w:ins w:id="822" w:author="??319437" w:date="2018-05-31T19:20:08Z">
        <w:r>
          <w:rPr>
            <w:rFonts w:hint="eastAsia"/>
            <w:lang w:val="en-US" w:eastAsia="zh-CN"/>
          </w:rPr>
          <w:t>l</w:t>
        </w:r>
      </w:ins>
      <w:ins w:id="823" w:author="??319437" w:date="2018-05-31T19:20:09Z">
        <w:r>
          <w:rPr>
            <w:rFonts w:hint="eastAsia"/>
            <w:lang w:val="en-US" w:eastAsia="zh-CN"/>
          </w:rPr>
          <w:t>o</w:t>
        </w:r>
      </w:ins>
      <w:ins w:id="824" w:author="??319437" w:date="2018-05-31T19:20:11Z">
        <w:r>
          <w:rPr>
            <w:rFonts w:hint="eastAsia"/>
            <w:lang w:val="en-US" w:eastAsia="zh-CN"/>
          </w:rPr>
          <w:t>p</w:t>
        </w:r>
      </w:ins>
      <w:ins w:id="825" w:author="??319437" w:date="2018-05-31T19:20:12Z">
        <w:r>
          <w:rPr>
            <w:rFonts w:hint="eastAsia"/>
            <w:lang w:val="en-US" w:eastAsia="zh-CN"/>
          </w:rPr>
          <w:t>er</w:t>
        </w:r>
      </w:ins>
      <w:ins w:id="826" w:author="??319437" w:date="2018-05-31T19:16:52Z">
        <w:r>
          <w:rPr>
            <w:rFonts w:hint="eastAsia"/>
            <w:lang w:val="en-US" w:eastAsia="zh-CN"/>
          </w:rPr>
          <w:t xml:space="preserve"> Mode ;</w:t>
        </w:r>
      </w:ins>
    </w:p>
    <w:p>
      <w:pPr>
        <w:pStyle w:val="16"/>
        <w:numPr>
          <w:ilvl w:val="0"/>
          <w:numId w:val="7"/>
        </w:numPr>
        <w:spacing w:line="360" w:lineRule="auto"/>
        <w:ind w:firstLineChars="0"/>
        <w:rPr>
          <w:ins w:id="827" w:author="??319437" w:date="2018-05-31T19:16:52Z"/>
          <w:rFonts w:hint="eastAsia"/>
        </w:rPr>
      </w:pPr>
      <w:ins w:id="828" w:author="??319437" w:date="2018-05-31T19:16:52Z">
        <w:r>
          <w:rPr>
            <w:rFonts w:hint="eastAsia"/>
            <w:lang w:val="en-US" w:eastAsia="zh-CN"/>
          </w:rPr>
          <w:t>Return :</w:t>
        </w:r>
      </w:ins>
      <w:ins w:id="829" w:author="??319437" w:date="2018-05-31T19:20:26Z">
        <w:r>
          <w:rPr>
            <w:rFonts w:hint="eastAsia"/>
            <w:lang w:val="en-US" w:eastAsia="zh-CN"/>
          </w:rPr>
          <w:t>None</w:t>
        </w:r>
      </w:ins>
    </w:p>
    <w:p>
      <w:pPr>
        <w:pStyle w:val="16"/>
        <w:numPr>
          <w:ilvl w:val="0"/>
          <w:numId w:val="7"/>
        </w:numPr>
        <w:spacing w:line="360" w:lineRule="auto"/>
        <w:ind w:firstLineChars="0"/>
        <w:rPr>
          <w:ins w:id="830" w:author="??319437" w:date="2018-05-31T19:16:52Z"/>
        </w:rPr>
      </w:pPr>
      <w:ins w:id="831" w:author="??319437" w:date="2018-05-31T19:16:52Z">
        <w:r>
          <w:rPr>
            <w:rFonts w:hint="eastAsia"/>
            <w:lang w:val="en-US" w:eastAsia="zh-CN"/>
          </w:rPr>
          <w:t xml:space="preserve">Notice : </w:t>
        </w:r>
      </w:ins>
      <w:ins w:id="832" w:author="??319437" w:date="2018-05-31T19:20:33Z">
        <w:r>
          <w:rPr>
            <w:rFonts w:hint="eastAsia"/>
            <w:lang w:val="en-US" w:eastAsia="zh-CN"/>
          </w:rPr>
          <w:t>if</w:t>
        </w:r>
      </w:ins>
      <w:ins w:id="833" w:author="??319437" w:date="2018-05-31T19:20:34Z">
        <w:r>
          <w:rPr>
            <w:rFonts w:hint="eastAsia"/>
            <w:lang w:val="en-US" w:eastAsia="zh-CN"/>
          </w:rPr>
          <w:t xml:space="preserve"> you</w:t>
        </w:r>
      </w:ins>
      <w:ins w:id="834" w:author="??319437" w:date="2018-05-31T19:20:35Z">
        <w:r>
          <w:rPr>
            <w:rFonts w:hint="eastAsia"/>
            <w:lang w:val="en-US" w:eastAsia="zh-CN"/>
          </w:rPr>
          <w:t xml:space="preserve"> </w:t>
        </w:r>
      </w:ins>
      <w:ins w:id="835" w:author="??319437" w:date="2018-05-31T19:20:37Z">
        <w:r>
          <w:rPr>
            <w:rFonts w:hint="eastAsia"/>
            <w:lang w:val="en-US" w:eastAsia="zh-CN"/>
          </w:rPr>
          <w:t>en</w:t>
        </w:r>
      </w:ins>
      <w:ins w:id="836" w:author="??319437" w:date="2018-05-31T19:20:39Z">
        <w:r>
          <w:rPr>
            <w:rFonts w:hint="eastAsia"/>
            <w:lang w:val="en-US" w:eastAsia="zh-CN"/>
          </w:rPr>
          <w:t>t</w:t>
        </w:r>
      </w:ins>
      <w:ins w:id="837" w:author="??319437" w:date="2018-05-31T19:20:40Z">
        <w:r>
          <w:rPr>
            <w:rFonts w:hint="eastAsia"/>
            <w:lang w:val="en-US" w:eastAsia="zh-CN"/>
          </w:rPr>
          <w:t>er t</w:t>
        </w:r>
      </w:ins>
      <w:ins w:id="838" w:author="??319437" w:date="2018-05-31T19:20:41Z">
        <w:r>
          <w:rPr>
            <w:rFonts w:hint="eastAsia"/>
            <w:lang w:val="en-US" w:eastAsia="zh-CN"/>
          </w:rPr>
          <w:t xml:space="preserve">he </w:t>
        </w:r>
      </w:ins>
      <w:ins w:id="839" w:author="??319437" w:date="2018-05-31T19:20:42Z">
        <w:r>
          <w:rPr>
            <w:rFonts w:hint="eastAsia"/>
            <w:lang w:val="en-US" w:eastAsia="zh-CN"/>
          </w:rPr>
          <w:t>de</w:t>
        </w:r>
      </w:ins>
      <w:ins w:id="840" w:author="??319437" w:date="2018-05-31T19:20:44Z">
        <w:r>
          <w:rPr>
            <w:rFonts w:hint="eastAsia"/>
            <w:lang w:val="en-US" w:eastAsia="zh-CN"/>
          </w:rPr>
          <w:t>vo</w:t>
        </w:r>
      </w:ins>
      <w:ins w:id="841" w:author="??319437" w:date="2018-05-31T19:20:46Z">
        <w:r>
          <w:rPr>
            <w:rFonts w:hint="eastAsia"/>
            <w:lang w:val="en-US" w:eastAsia="zh-CN"/>
          </w:rPr>
          <w:t>lop</w:t>
        </w:r>
      </w:ins>
      <w:ins w:id="842" w:author="??319437" w:date="2018-05-31T19:20:47Z">
        <w:r>
          <w:rPr>
            <w:rFonts w:hint="eastAsia"/>
            <w:lang w:val="en-US" w:eastAsia="zh-CN"/>
          </w:rPr>
          <w:t>e</w:t>
        </w:r>
      </w:ins>
      <w:ins w:id="843" w:author="??319437" w:date="2018-05-31T19:20:48Z">
        <w:r>
          <w:rPr>
            <w:rFonts w:hint="eastAsia"/>
            <w:lang w:val="en-US" w:eastAsia="zh-CN"/>
          </w:rPr>
          <w:t>r M</w:t>
        </w:r>
      </w:ins>
      <w:ins w:id="844" w:author="??319437" w:date="2018-05-31T19:20:49Z">
        <w:r>
          <w:rPr>
            <w:rFonts w:hint="eastAsia"/>
            <w:lang w:val="en-US" w:eastAsia="zh-CN"/>
          </w:rPr>
          <w:t xml:space="preserve">ode </w:t>
        </w:r>
      </w:ins>
      <w:ins w:id="845" w:author="??319437" w:date="2018-05-31T19:21:24Z">
        <w:r>
          <w:rPr>
            <w:rFonts w:hint="eastAsia"/>
            <w:lang w:val="en-US" w:eastAsia="zh-CN"/>
          </w:rPr>
          <w:t>a</w:t>
        </w:r>
      </w:ins>
      <w:ins w:id="846" w:author="??319437" w:date="2018-05-31T19:21:25Z">
        <w:r>
          <w:rPr>
            <w:rFonts w:hint="eastAsia"/>
            <w:lang w:val="en-US" w:eastAsia="zh-CN"/>
          </w:rPr>
          <w:t xml:space="preserve">ll </w:t>
        </w:r>
      </w:ins>
      <w:ins w:id="847" w:author="??319437" w:date="2018-05-31T19:20:50Z">
        <w:r>
          <w:rPr>
            <w:rFonts w:hint="eastAsia"/>
            <w:lang w:val="en-US" w:eastAsia="zh-CN"/>
          </w:rPr>
          <w:t>th</w:t>
        </w:r>
      </w:ins>
      <w:ins w:id="848" w:author="??319437" w:date="2018-05-31T19:20:51Z">
        <w:r>
          <w:rPr>
            <w:rFonts w:hint="eastAsia"/>
            <w:lang w:val="en-US" w:eastAsia="zh-CN"/>
          </w:rPr>
          <w:t xml:space="preserve">e </w:t>
        </w:r>
      </w:ins>
      <w:ins w:id="849" w:author="??319437" w:date="2018-05-31T19:20:58Z">
        <w:r>
          <w:rPr>
            <w:rFonts w:hint="eastAsia"/>
            <w:lang w:val="en-US" w:eastAsia="zh-CN"/>
          </w:rPr>
          <w:t>pow</w:t>
        </w:r>
      </w:ins>
      <w:ins w:id="850" w:author="??319437" w:date="2018-05-31T19:20:59Z">
        <w:r>
          <w:rPr>
            <w:rFonts w:hint="eastAsia"/>
            <w:lang w:val="en-US" w:eastAsia="zh-CN"/>
          </w:rPr>
          <w:t>er m</w:t>
        </w:r>
      </w:ins>
      <w:ins w:id="851" w:author="??319437" w:date="2018-05-31T19:21:00Z">
        <w:r>
          <w:rPr>
            <w:rFonts w:hint="eastAsia"/>
            <w:lang w:val="en-US" w:eastAsia="zh-CN"/>
          </w:rPr>
          <w:t>anage</w:t>
        </w:r>
      </w:ins>
      <w:ins w:id="852" w:author="??319437" w:date="2018-05-31T19:21:01Z">
        <w:r>
          <w:rPr>
            <w:rFonts w:hint="eastAsia"/>
            <w:lang w:val="en-US" w:eastAsia="zh-CN"/>
          </w:rPr>
          <w:t>ment</w:t>
        </w:r>
      </w:ins>
      <w:ins w:id="853" w:author="??319437" w:date="2018-05-31T19:21:02Z">
        <w:r>
          <w:rPr>
            <w:rFonts w:hint="eastAsia"/>
            <w:lang w:val="en-US" w:eastAsia="zh-CN"/>
          </w:rPr>
          <w:t xml:space="preserve"> </w:t>
        </w:r>
      </w:ins>
      <w:ins w:id="854" w:author="??319437" w:date="2018-05-31T19:21:28Z">
        <w:r>
          <w:rPr>
            <w:rFonts w:hint="eastAsia"/>
            <w:lang w:val="en-US" w:eastAsia="zh-CN"/>
          </w:rPr>
          <w:t>f</w:t>
        </w:r>
      </w:ins>
      <w:ins w:id="855" w:author="??319437" w:date="2018-05-31T19:21:29Z">
        <w:r>
          <w:rPr>
            <w:rFonts w:hint="eastAsia"/>
            <w:lang w:val="en-US" w:eastAsia="zh-CN"/>
          </w:rPr>
          <w:t>un</w:t>
        </w:r>
      </w:ins>
      <w:ins w:id="856" w:author="??319437" w:date="2018-05-31T19:21:30Z">
        <w:r>
          <w:rPr>
            <w:rFonts w:hint="eastAsia"/>
            <w:lang w:val="en-US" w:eastAsia="zh-CN"/>
          </w:rPr>
          <w:t>tion</w:t>
        </w:r>
      </w:ins>
      <w:ins w:id="857" w:author="??319437" w:date="2018-05-31T19:21:32Z">
        <w:r>
          <w:rPr>
            <w:rFonts w:hint="eastAsia"/>
            <w:lang w:val="en-US" w:eastAsia="zh-CN"/>
          </w:rPr>
          <w:t xml:space="preserve"> w</w:t>
        </w:r>
      </w:ins>
      <w:ins w:id="858" w:author="??319437" w:date="2018-05-31T19:21:33Z">
        <w:r>
          <w:rPr>
            <w:rFonts w:hint="eastAsia"/>
            <w:lang w:val="en-US" w:eastAsia="zh-CN"/>
          </w:rPr>
          <w:t>ill</w:t>
        </w:r>
      </w:ins>
      <w:ins w:id="859" w:author="??319437" w:date="2018-05-31T19:21:34Z">
        <w:r>
          <w:rPr>
            <w:rFonts w:hint="eastAsia"/>
            <w:lang w:val="en-US" w:eastAsia="zh-CN"/>
          </w:rPr>
          <w:t xml:space="preserve"> be</w:t>
        </w:r>
      </w:ins>
      <w:ins w:id="860" w:author="??319437" w:date="2018-05-31T19:21:02Z">
        <w:r>
          <w:rPr>
            <w:rFonts w:hint="eastAsia"/>
            <w:lang w:val="en-US" w:eastAsia="zh-CN"/>
          </w:rPr>
          <w:t xml:space="preserve"> </w:t>
        </w:r>
      </w:ins>
      <w:ins w:id="861" w:author="??319437" w:date="2018-05-31T19:21:03Z">
        <w:r>
          <w:rPr>
            <w:rFonts w:hint="eastAsia"/>
            <w:lang w:val="en-US" w:eastAsia="zh-CN"/>
          </w:rPr>
          <w:t>dis</w:t>
        </w:r>
      </w:ins>
      <w:ins w:id="862" w:author="??319437" w:date="2018-05-31T19:21:04Z">
        <w:r>
          <w:rPr>
            <w:rFonts w:hint="eastAsia"/>
            <w:lang w:val="en-US" w:eastAsia="zh-CN"/>
          </w:rPr>
          <w:t>a</w:t>
        </w:r>
      </w:ins>
      <w:ins w:id="863" w:author="??319437" w:date="2018-05-31T19:21:06Z">
        <w:r>
          <w:rPr>
            <w:rFonts w:hint="eastAsia"/>
            <w:lang w:val="en-US" w:eastAsia="zh-CN"/>
          </w:rPr>
          <w:t>bl</w:t>
        </w:r>
      </w:ins>
      <w:ins w:id="864" w:author="??319437" w:date="2018-05-31T19:21:07Z">
        <w:r>
          <w:rPr>
            <w:rFonts w:hint="eastAsia"/>
            <w:lang w:val="en-US" w:eastAsia="zh-CN"/>
          </w:rPr>
          <w:t>e</w:t>
        </w:r>
      </w:ins>
      <w:ins w:id="865" w:author="??319437" w:date="2018-05-31T19:16:52Z">
        <w:r>
          <w:rPr>
            <w:rFonts w:hint="eastAsia"/>
            <w:lang w:val="en-US" w:eastAsia="zh-CN"/>
          </w:rPr>
          <w:t xml:space="preserve"> .</w:t>
        </w:r>
      </w:ins>
    </w:p>
    <w:p>
      <w:pPr>
        <w:pStyle w:val="16"/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pStyle w:val="16"/>
        <w:spacing w:line="360" w:lineRule="auto"/>
        <w:ind w:firstLine="0" w:firstLineChars="0"/>
      </w:pPr>
    </w:p>
    <w:p>
      <w:pPr>
        <w:pStyle w:val="16"/>
        <w:spacing w:line="360" w:lineRule="auto"/>
        <w:ind w:firstLine="0" w:firstLineChars="0"/>
        <w:rPr>
          <w:rFonts w:hint="eastAsia"/>
        </w:rPr>
      </w:pPr>
    </w:p>
    <w:p>
      <w:pPr>
        <w:pStyle w:val="16"/>
        <w:spacing w:line="360" w:lineRule="auto"/>
        <w:ind w:left="360" w:firstLine="0" w:firstLineChars="0"/>
        <w:rPr>
          <w:rFonts w:hint="eastAsia"/>
        </w:rPr>
      </w:pPr>
    </w:p>
    <w:p/>
    <w:sectPr>
      <w:headerReference r:id="rId3" w:type="default"/>
      <w:headerReference r:id="rId4" w:type="even"/>
      <w:footnotePr>
        <w:numRestart w:val="eachPage"/>
      </w:footnote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rPr>
        <w:rFonts w:hint="eastAsia"/>
        <w:b/>
        <w:color w:val="00B050"/>
      </w:rPr>
    </w:pPr>
    <w:r>
      <w:rPr>
        <w:rFonts w:hint="eastAsia"/>
        <w:b/>
        <w:color w:val="00B050"/>
      </w:rPr>
      <w:t>深圳</w:t>
    </w:r>
    <w:del w:id="0" w:author="??319437" w:date="2018-05-31T19:13:44Z">
      <w:r>
        <w:rPr>
          <w:rFonts w:hint="eastAsia"/>
          <w:b/>
          <w:color w:val="00B050"/>
        </w:rPr>
        <w:delText>市</w:delText>
      </w:r>
    </w:del>
    <w:del w:id="1" w:author="??319437" w:date="2018-05-31T19:13:44Z">
      <w:r>
        <w:rPr>
          <w:b/>
          <w:color w:val="00B050"/>
        </w:rPr>
        <w:delText>叶绿体开源科</w:delText>
      </w:r>
    </w:del>
    <w:ins w:id="2" w:author="??319437" w:date="2018-05-31T19:13:44Z">
      <w:r>
        <w:rPr>
          <w:rFonts w:hint="eastAsia"/>
          <w:b/>
          <w:color w:val="00B050"/>
          <w:lang w:eastAsia="zh-CN"/>
        </w:rPr>
        <w:t>极贝科技</w:t>
      </w:r>
    </w:ins>
    <w:r>
      <w:rPr>
        <w:b/>
        <w:color w:val="00B050"/>
      </w:rPr>
      <w:t>技有限公司（</w:t>
    </w:r>
    <w:r>
      <w:rPr>
        <w:rFonts w:hint="eastAsia"/>
        <w:b/>
        <w:color w:val="00B050"/>
      </w:rPr>
      <w:t>www.</w:t>
    </w:r>
    <w:del w:id="3" w:author="??319437" w:date="2018-05-31T19:13:53Z">
      <w:r>
        <w:rPr>
          <w:rFonts w:hint="eastAsia"/>
          <w:b/>
          <w:color w:val="00B050"/>
          <w:lang w:val="en-US"/>
        </w:rPr>
        <w:delText>chloroplast</w:delText>
      </w:r>
    </w:del>
    <w:ins w:id="4" w:author="??319437" w:date="2018-05-31T19:13:53Z">
      <w:r>
        <w:rPr>
          <w:rFonts w:hint="eastAsia"/>
          <w:b/>
          <w:color w:val="00B050"/>
          <w:lang w:val="en-US" w:eastAsia="zh-CN"/>
        </w:rPr>
        <w:t>g</w:t>
      </w:r>
    </w:ins>
    <w:ins w:id="5" w:author="??319437" w:date="2018-05-31T19:14:01Z">
      <w:r>
        <w:rPr>
          <w:rFonts w:hint="eastAsia"/>
          <w:b/>
          <w:color w:val="00B050"/>
          <w:lang w:val="en-US" w:eastAsia="zh-CN"/>
        </w:rPr>
        <w:t>eekplay</w:t>
      </w:r>
    </w:ins>
    <w:r>
      <w:rPr>
        <w:rFonts w:hint="eastAsia"/>
        <w:b/>
        <w:color w:val="00B050"/>
      </w:rPr>
      <w:t>.cc</w:t>
    </w:r>
    <w:r>
      <w:rPr>
        <w:b/>
        <w:color w:val="00B050"/>
      </w:rPr>
      <w:t>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7B71"/>
    <w:multiLevelType w:val="multilevel"/>
    <w:tmpl w:val="065B7B71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等线" w:hAnsi="等线" w:eastAsia="等线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701F6"/>
    <w:multiLevelType w:val="multilevel"/>
    <w:tmpl w:val="0BC701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2D3AF3"/>
    <w:multiLevelType w:val="multilevel"/>
    <w:tmpl w:val="1B2D3A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C527BF"/>
    <w:multiLevelType w:val="multilevel"/>
    <w:tmpl w:val="1EC527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3E46F3"/>
    <w:multiLevelType w:val="multilevel"/>
    <w:tmpl w:val="233E46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F8205A"/>
    <w:multiLevelType w:val="multilevel"/>
    <w:tmpl w:val="27F820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F5433C"/>
    <w:multiLevelType w:val="multilevel"/>
    <w:tmpl w:val="2AF543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4F1338"/>
    <w:multiLevelType w:val="multilevel"/>
    <w:tmpl w:val="3B4F1338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等线" w:hAnsi="等线" w:eastAsia="等线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900A95"/>
    <w:multiLevelType w:val="multilevel"/>
    <w:tmpl w:val="5E900A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A259AC"/>
    <w:multiLevelType w:val="multilevel"/>
    <w:tmpl w:val="64A259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367E73"/>
    <w:multiLevelType w:val="multilevel"/>
    <w:tmpl w:val="6D367E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CF4368"/>
    <w:multiLevelType w:val="multilevel"/>
    <w:tmpl w:val="6ECF43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327BB1"/>
    <w:multiLevelType w:val="multilevel"/>
    <w:tmpl w:val="70327B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91417A"/>
    <w:multiLevelType w:val="multilevel"/>
    <w:tmpl w:val="739141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12"/>
  </w:num>
  <w:num w:numId="9">
    <w:abstractNumId w:val="7"/>
  </w:num>
  <w:num w:numId="10">
    <w:abstractNumId w:val="2"/>
  </w:num>
  <w:num w:numId="11">
    <w:abstractNumId w:val="11"/>
  </w:num>
  <w:num w:numId="12">
    <w:abstractNumId w:val="13"/>
  </w:num>
  <w:num w:numId="13">
    <w:abstractNumId w:val="1"/>
  </w:num>
  <w:num w:numId="1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??319437">
    <w15:presenceInfo w15:providerId="WPS Office" w15:userId="3623887078"/>
  </w15:person>
  <w15:person w15:author="Tudou001">
    <w15:presenceInfo w15:providerId="None" w15:userId="Tudou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0641E"/>
    <w:rsid w:val="00DA6EA3"/>
    <w:rsid w:val="018419CE"/>
    <w:rsid w:val="01A84256"/>
    <w:rsid w:val="02A1767A"/>
    <w:rsid w:val="0355061A"/>
    <w:rsid w:val="039E1A39"/>
    <w:rsid w:val="06075B10"/>
    <w:rsid w:val="07564F88"/>
    <w:rsid w:val="08003626"/>
    <w:rsid w:val="08D85114"/>
    <w:rsid w:val="0D13649A"/>
    <w:rsid w:val="0E8D7477"/>
    <w:rsid w:val="10D93184"/>
    <w:rsid w:val="10FE11D8"/>
    <w:rsid w:val="1170641E"/>
    <w:rsid w:val="11A277CA"/>
    <w:rsid w:val="11B25D34"/>
    <w:rsid w:val="11CA20AB"/>
    <w:rsid w:val="13DF5E1E"/>
    <w:rsid w:val="14576E64"/>
    <w:rsid w:val="150A4465"/>
    <w:rsid w:val="15B5094A"/>
    <w:rsid w:val="16217FBC"/>
    <w:rsid w:val="16DB04A6"/>
    <w:rsid w:val="17A43F66"/>
    <w:rsid w:val="182218D4"/>
    <w:rsid w:val="18C40C1E"/>
    <w:rsid w:val="1B765E69"/>
    <w:rsid w:val="1CD105DD"/>
    <w:rsid w:val="1F8621EC"/>
    <w:rsid w:val="206C4452"/>
    <w:rsid w:val="21900C6A"/>
    <w:rsid w:val="22A7003C"/>
    <w:rsid w:val="236A78C9"/>
    <w:rsid w:val="2598469A"/>
    <w:rsid w:val="273257B4"/>
    <w:rsid w:val="28610613"/>
    <w:rsid w:val="29937F25"/>
    <w:rsid w:val="29EC38EF"/>
    <w:rsid w:val="2AF414CC"/>
    <w:rsid w:val="2AF6192E"/>
    <w:rsid w:val="2C2655E8"/>
    <w:rsid w:val="2D111B21"/>
    <w:rsid w:val="2DF8596F"/>
    <w:rsid w:val="30E01103"/>
    <w:rsid w:val="31D90A7F"/>
    <w:rsid w:val="32464A9E"/>
    <w:rsid w:val="328F243E"/>
    <w:rsid w:val="333C3ACA"/>
    <w:rsid w:val="34226E30"/>
    <w:rsid w:val="342F660E"/>
    <w:rsid w:val="3514432D"/>
    <w:rsid w:val="35954FDD"/>
    <w:rsid w:val="36DC60E7"/>
    <w:rsid w:val="37920BAA"/>
    <w:rsid w:val="37E82BC2"/>
    <w:rsid w:val="37F23EEA"/>
    <w:rsid w:val="37F7029B"/>
    <w:rsid w:val="38277E65"/>
    <w:rsid w:val="38377656"/>
    <w:rsid w:val="38A012CF"/>
    <w:rsid w:val="39006D60"/>
    <w:rsid w:val="3C957655"/>
    <w:rsid w:val="3D7F1A86"/>
    <w:rsid w:val="3DA03555"/>
    <w:rsid w:val="3DED443F"/>
    <w:rsid w:val="3E963551"/>
    <w:rsid w:val="3ED57800"/>
    <w:rsid w:val="41E97961"/>
    <w:rsid w:val="425B7657"/>
    <w:rsid w:val="43807313"/>
    <w:rsid w:val="44624D80"/>
    <w:rsid w:val="481B2B26"/>
    <w:rsid w:val="48642387"/>
    <w:rsid w:val="487243EA"/>
    <w:rsid w:val="48F3307C"/>
    <w:rsid w:val="49F060BF"/>
    <w:rsid w:val="4A702F18"/>
    <w:rsid w:val="4A867326"/>
    <w:rsid w:val="4BAC394C"/>
    <w:rsid w:val="4C961A55"/>
    <w:rsid w:val="4CA5221D"/>
    <w:rsid w:val="4D787426"/>
    <w:rsid w:val="4DA96184"/>
    <w:rsid w:val="4F5E379A"/>
    <w:rsid w:val="4FA2050C"/>
    <w:rsid w:val="4FB3164C"/>
    <w:rsid w:val="500031BF"/>
    <w:rsid w:val="50944B68"/>
    <w:rsid w:val="52F20EAC"/>
    <w:rsid w:val="537F396B"/>
    <w:rsid w:val="55A46951"/>
    <w:rsid w:val="586148E9"/>
    <w:rsid w:val="589C6BE5"/>
    <w:rsid w:val="593004D1"/>
    <w:rsid w:val="595739E7"/>
    <w:rsid w:val="596F090F"/>
    <w:rsid w:val="59732C2A"/>
    <w:rsid w:val="59EF1B4E"/>
    <w:rsid w:val="5AD60424"/>
    <w:rsid w:val="5E0B2198"/>
    <w:rsid w:val="5E681679"/>
    <w:rsid w:val="5F6473B6"/>
    <w:rsid w:val="5FB56CF6"/>
    <w:rsid w:val="612D73E8"/>
    <w:rsid w:val="629F3A6B"/>
    <w:rsid w:val="634B1C03"/>
    <w:rsid w:val="63673FA0"/>
    <w:rsid w:val="63D644CB"/>
    <w:rsid w:val="63E57768"/>
    <w:rsid w:val="64D12074"/>
    <w:rsid w:val="653B478C"/>
    <w:rsid w:val="661E712B"/>
    <w:rsid w:val="684E11DE"/>
    <w:rsid w:val="687D0B4E"/>
    <w:rsid w:val="68F91F3D"/>
    <w:rsid w:val="693735BC"/>
    <w:rsid w:val="69C50711"/>
    <w:rsid w:val="6A8D4688"/>
    <w:rsid w:val="6B2467BC"/>
    <w:rsid w:val="6B5D3BB7"/>
    <w:rsid w:val="6B730C04"/>
    <w:rsid w:val="6C154A25"/>
    <w:rsid w:val="6D946F20"/>
    <w:rsid w:val="6E6C1158"/>
    <w:rsid w:val="73A840AA"/>
    <w:rsid w:val="742028BE"/>
    <w:rsid w:val="745153E9"/>
    <w:rsid w:val="76716E36"/>
    <w:rsid w:val="77D62E90"/>
    <w:rsid w:val="7A0B7756"/>
    <w:rsid w:val="7AF729B6"/>
    <w:rsid w:val="7C7D3E98"/>
    <w:rsid w:val="7E303A03"/>
    <w:rsid w:val="7F763DBB"/>
    <w:rsid w:val="7F8B0886"/>
    <w:rsid w:val="7FAA1A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2">
    <w:name w:val="Strong"/>
    <w:qFormat/>
    <w:uiPriority w:val="0"/>
    <w:rPr>
      <w:b/>
      <w:bCs/>
    </w:rPr>
  </w:style>
  <w:style w:type="character" w:styleId="13">
    <w:name w:val="Hyperlink"/>
    <w:qFormat/>
    <w:uiPriority w:val="0"/>
    <w:rPr>
      <w:color w:val="0563C1"/>
      <w:u w:val="single"/>
    </w:rPr>
  </w:style>
  <w:style w:type="paragraph" w:customStyle="1" w:styleId="15">
    <w:name w:val="_Style 5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Times New Roman"/>
      <w:b w:val="0"/>
      <w:bCs w:val="0"/>
      <w:color w:val="2E74B5"/>
      <w:kern w:val="0"/>
      <w:sz w:val="32"/>
      <w:szCs w:val="32"/>
    </w:rPr>
  </w:style>
  <w:style w:type="paragraph" w:customStyle="1" w:styleId="16">
    <w:name w:val="_Style 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2017-05-08T21:36:00Z</dcterms:created>
  <dc:creator>Tudou001</dc:creator>
  <cp:lastModifiedBy>??319437</cp:lastModifiedBy>
  <dcterms:modified xsi:type="dcterms:W3CDTF">2018-05-31T11:23:06Z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